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8FD46" w14:textId="77777777" w:rsidR="0006687A" w:rsidRPr="0006687A" w:rsidRDefault="0006687A" w:rsidP="0006687A">
      <w:pPr>
        <w:tabs>
          <w:tab w:val="center" w:pos="4680"/>
          <w:tab w:val="right" w:pos="9360"/>
        </w:tabs>
        <w:spacing w:after="0" w:line="240" w:lineRule="auto"/>
        <w:jc w:val="center"/>
        <w:rPr>
          <w:rFonts w:ascii="Times New Roman" w:eastAsia="Calibri" w:hAnsi="Times New Roman" w:cs="Times New Roman"/>
          <w:sz w:val="44"/>
          <w:szCs w:val="48"/>
        </w:rPr>
      </w:pPr>
      <w:r w:rsidRPr="0006687A">
        <w:rPr>
          <w:rFonts w:ascii="Times New Roman" w:eastAsia="Calibri" w:hAnsi="Times New Roman" w:cs="Times New Roman"/>
          <w:sz w:val="44"/>
          <w:szCs w:val="48"/>
        </w:rPr>
        <w:t>FD&amp;C Dye Content of Popular Beverages</w:t>
      </w:r>
    </w:p>
    <w:p w14:paraId="32092718"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color w:val="FF0000"/>
          <w:sz w:val="32"/>
          <w:szCs w:val="24"/>
        </w:rPr>
      </w:pPr>
    </w:p>
    <w:p w14:paraId="242D9432"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24"/>
          <w:szCs w:val="24"/>
        </w:rPr>
      </w:pPr>
      <w:r w:rsidRPr="0006687A">
        <w:rPr>
          <w:rFonts w:ascii="Times New Roman" w:eastAsia="Calibri" w:hAnsi="Times New Roman" w:cs="Times New Roman"/>
          <w:sz w:val="24"/>
          <w:szCs w:val="24"/>
        </w:rPr>
        <w:t> </w:t>
      </w:r>
    </w:p>
    <w:p w14:paraId="039AF8CA"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24"/>
          <w:szCs w:val="24"/>
        </w:rPr>
      </w:pPr>
      <w:r w:rsidRPr="0006687A">
        <w:rPr>
          <w:rFonts w:ascii="Times New Roman" w:eastAsia="Calibri" w:hAnsi="Times New Roman" w:cs="Times New Roman"/>
          <w:sz w:val="24"/>
          <w:szCs w:val="24"/>
        </w:rPr>
        <w:t> </w:t>
      </w:r>
    </w:p>
    <w:p w14:paraId="6B4720D1"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 </w:t>
      </w:r>
    </w:p>
    <w:p w14:paraId="22C2DE0D"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32"/>
          <w:szCs w:val="24"/>
        </w:rPr>
      </w:pPr>
      <w:r w:rsidRPr="0006687A">
        <w:rPr>
          <w:rFonts w:ascii="Times New Roman" w:eastAsia="Calibri" w:hAnsi="Times New Roman" w:cs="Times New Roman"/>
          <w:sz w:val="32"/>
          <w:szCs w:val="24"/>
        </w:rPr>
        <w:t>Department of Chemistry Honors Thesis</w:t>
      </w:r>
    </w:p>
    <w:p w14:paraId="28CD5065"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24"/>
          <w:szCs w:val="24"/>
        </w:rPr>
      </w:pPr>
    </w:p>
    <w:p w14:paraId="67920AF4"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24"/>
          <w:szCs w:val="24"/>
        </w:rPr>
      </w:pPr>
      <w:r w:rsidRPr="0006687A">
        <w:rPr>
          <w:rFonts w:ascii="Times New Roman" w:eastAsia="Calibri" w:hAnsi="Times New Roman" w:cs="Times New Roman"/>
          <w:sz w:val="24"/>
          <w:szCs w:val="24"/>
        </w:rPr>
        <w:t> </w:t>
      </w:r>
    </w:p>
    <w:p w14:paraId="68BB31CB"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24"/>
          <w:szCs w:val="24"/>
        </w:rPr>
      </w:pPr>
      <w:r w:rsidRPr="0006687A">
        <w:rPr>
          <w:rFonts w:ascii="Times New Roman" w:eastAsia="Calibri" w:hAnsi="Times New Roman" w:cs="Times New Roman"/>
          <w:sz w:val="24"/>
          <w:szCs w:val="24"/>
        </w:rPr>
        <w:t> </w:t>
      </w:r>
    </w:p>
    <w:p w14:paraId="70721BF3"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24"/>
          <w:szCs w:val="24"/>
        </w:rPr>
      </w:pPr>
    </w:p>
    <w:p w14:paraId="64A725FF"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24"/>
          <w:szCs w:val="24"/>
        </w:rPr>
      </w:pPr>
      <w:r w:rsidRPr="0006687A">
        <w:rPr>
          <w:rFonts w:ascii="Times New Roman" w:eastAsia="Calibri" w:hAnsi="Times New Roman" w:cs="Times New Roman"/>
          <w:sz w:val="24"/>
          <w:szCs w:val="24"/>
        </w:rPr>
        <w:t>by</w:t>
      </w:r>
    </w:p>
    <w:p w14:paraId="7B69970D"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24"/>
          <w:szCs w:val="24"/>
        </w:rPr>
      </w:pPr>
      <w:r w:rsidRPr="0006687A">
        <w:rPr>
          <w:rFonts w:ascii="Times New Roman" w:eastAsia="Calibri" w:hAnsi="Times New Roman" w:cs="Times New Roman"/>
          <w:sz w:val="24"/>
          <w:szCs w:val="24"/>
        </w:rPr>
        <w:t> </w:t>
      </w:r>
    </w:p>
    <w:p w14:paraId="1CD4D1C0"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b/>
          <w:color w:val="FF0000"/>
          <w:sz w:val="32"/>
          <w:szCs w:val="24"/>
        </w:rPr>
      </w:pPr>
      <w:r w:rsidRPr="0006687A">
        <w:rPr>
          <w:rFonts w:ascii="Times New Roman" w:eastAsia="Calibri" w:hAnsi="Times New Roman" w:cs="Times New Roman"/>
          <w:b/>
          <w:color w:val="FF0000"/>
          <w:sz w:val="32"/>
          <w:szCs w:val="24"/>
        </w:rPr>
        <w:t> </w:t>
      </w:r>
      <w:r w:rsidRPr="0006687A">
        <w:rPr>
          <w:rFonts w:ascii="Times New Roman" w:eastAsia="Calibri" w:hAnsi="Times New Roman" w:cs="Times New Roman"/>
          <w:b/>
          <w:sz w:val="32"/>
          <w:szCs w:val="24"/>
        </w:rPr>
        <w:t>Rachel Haislip</w:t>
      </w:r>
    </w:p>
    <w:p w14:paraId="2B7F6853"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24"/>
          <w:szCs w:val="24"/>
        </w:rPr>
      </w:pPr>
      <w:r w:rsidRPr="0006687A">
        <w:rPr>
          <w:rFonts w:ascii="Times New Roman" w:eastAsia="Calibri" w:hAnsi="Times New Roman" w:cs="Times New Roman"/>
          <w:sz w:val="24"/>
          <w:szCs w:val="24"/>
        </w:rPr>
        <w:t> </w:t>
      </w:r>
    </w:p>
    <w:p w14:paraId="51D20D1F"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24"/>
          <w:szCs w:val="24"/>
        </w:rPr>
      </w:pPr>
      <w:r w:rsidRPr="0006687A">
        <w:rPr>
          <w:rFonts w:ascii="Times New Roman" w:eastAsia="Calibri" w:hAnsi="Times New Roman" w:cs="Times New Roman"/>
          <w:sz w:val="24"/>
          <w:szCs w:val="24"/>
        </w:rPr>
        <w:t> </w:t>
      </w:r>
    </w:p>
    <w:p w14:paraId="024E375B"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32"/>
          <w:szCs w:val="24"/>
        </w:rPr>
      </w:pPr>
      <w:r w:rsidRPr="0006687A">
        <w:rPr>
          <w:rFonts w:ascii="Times New Roman" w:eastAsia="Calibri" w:hAnsi="Times New Roman" w:cs="Times New Roman"/>
          <w:sz w:val="32"/>
          <w:szCs w:val="24"/>
        </w:rPr>
        <w:t>University of Central Arkansas</w:t>
      </w:r>
    </w:p>
    <w:p w14:paraId="0DAE506A"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32"/>
          <w:szCs w:val="24"/>
        </w:rPr>
      </w:pPr>
      <w:r w:rsidRPr="0006687A">
        <w:rPr>
          <w:rFonts w:ascii="Times New Roman" w:eastAsia="Calibri" w:hAnsi="Times New Roman" w:cs="Times New Roman"/>
          <w:sz w:val="32"/>
          <w:szCs w:val="24"/>
        </w:rPr>
        <w:t>Conway, Arkansas 72035</w:t>
      </w:r>
    </w:p>
    <w:p w14:paraId="734FA861"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32"/>
          <w:szCs w:val="24"/>
        </w:rPr>
      </w:pPr>
      <w:r w:rsidRPr="0006687A">
        <w:rPr>
          <w:rFonts w:ascii="Times New Roman" w:eastAsia="Calibri" w:hAnsi="Times New Roman" w:cs="Times New Roman"/>
          <w:sz w:val="32"/>
          <w:szCs w:val="24"/>
        </w:rPr>
        <w:t>Spring 2018</w:t>
      </w:r>
    </w:p>
    <w:p w14:paraId="51FB9915"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24"/>
          <w:szCs w:val="24"/>
        </w:rPr>
      </w:pPr>
    </w:p>
    <w:p w14:paraId="3C2CA09B"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24"/>
          <w:szCs w:val="24"/>
        </w:rPr>
      </w:pPr>
    </w:p>
    <w:p w14:paraId="171A3C51"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32"/>
          <w:szCs w:val="24"/>
        </w:rPr>
      </w:pPr>
      <w:r w:rsidRPr="0006687A">
        <w:rPr>
          <w:rFonts w:ascii="Times New Roman" w:eastAsia="Calibri" w:hAnsi="Times New Roman" w:cs="Times New Roman"/>
          <w:sz w:val="32"/>
          <w:szCs w:val="24"/>
        </w:rPr>
        <w:t xml:space="preserve">This thesis is presented as partial fulfillment of requirements </w:t>
      </w:r>
    </w:p>
    <w:p w14:paraId="6488B961"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32"/>
          <w:szCs w:val="24"/>
        </w:rPr>
      </w:pPr>
      <w:r w:rsidRPr="0006687A">
        <w:rPr>
          <w:rFonts w:ascii="Times New Roman" w:eastAsia="Calibri" w:hAnsi="Times New Roman" w:cs="Times New Roman"/>
          <w:sz w:val="32"/>
          <w:szCs w:val="24"/>
        </w:rPr>
        <w:t>for a B.S. degree with honors in Chemistry.</w:t>
      </w:r>
    </w:p>
    <w:p w14:paraId="6C3CA2CA"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24"/>
          <w:szCs w:val="24"/>
        </w:rPr>
      </w:pPr>
    </w:p>
    <w:p w14:paraId="6D3E1671"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24"/>
          <w:szCs w:val="24"/>
        </w:rPr>
      </w:pPr>
    </w:p>
    <w:p w14:paraId="01EFDF05"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Thesis Committee:</w:t>
      </w:r>
    </w:p>
    <w:p w14:paraId="6A4B80EE" w14:textId="77777777" w:rsidR="0006687A" w:rsidRPr="0006687A" w:rsidRDefault="0006687A" w:rsidP="0006687A">
      <w:pPr>
        <w:widowControl w:val="0"/>
        <w:autoSpaceDE w:val="0"/>
        <w:autoSpaceDN w:val="0"/>
        <w:adjustRightInd w:val="0"/>
        <w:spacing w:after="0" w:line="240" w:lineRule="auto"/>
        <w:jc w:val="center"/>
        <w:rPr>
          <w:rFonts w:ascii="Times New Roman" w:eastAsia="Calibri" w:hAnsi="Times New Roman" w:cs="Times New Roman"/>
          <w:sz w:val="24"/>
          <w:szCs w:val="24"/>
        </w:rPr>
      </w:pPr>
    </w:p>
    <w:p w14:paraId="6D9E1A8E"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 </w:t>
      </w:r>
    </w:p>
    <w:p w14:paraId="656DA03C"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Department Chair: ___________________________________</w:t>
      </w:r>
    </w:p>
    <w:p w14:paraId="39A9184E"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Patrick J. Desrochers, Ph.D.</w:t>
      </w:r>
    </w:p>
    <w:p w14:paraId="27164181" w14:textId="5F19AE35"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Professor</w:t>
      </w:r>
      <w:r w:rsidR="00654DCE">
        <w:rPr>
          <w:rFonts w:ascii="Times New Roman" w:eastAsia="Calibri" w:hAnsi="Times New Roman" w:cs="Times New Roman"/>
          <w:sz w:val="24"/>
          <w:szCs w:val="24"/>
        </w:rPr>
        <w:t xml:space="preserve"> of Chemistry</w:t>
      </w:r>
    </w:p>
    <w:p w14:paraId="1BDBAB30"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p>
    <w:p w14:paraId="55430230"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Adviser: ___________________________________</w:t>
      </w:r>
    </w:p>
    <w:p w14:paraId="06B7DCA8"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 xml:space="preserve">Robert Mauldin, Ph.D. </w:t>
      </w:r>
    </w:p>
    <w:p w14:paraId="5698DE1D"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Professor of Chemistry</w:t>
      </w:r>
    </w:p>
    <w:p w14:paraId="418DEA82"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 </w:t>
      </w:r>
    </w:p>
    <w:p w14:paraId="7C6A4D3F"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Reader: ___________________________________</w:t>
      </w:r>
    </w:p>
    <w:p w14:paraId="152269CB"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 xml:space="preserve">Nathan Meredith, Ph.D. </w:t>
      </w:r>
    </w:p>
    <w:p w14:paraId="6441469E"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Assistant Professor of Chemistry</w:t>
      </w:r>
    </w:p>
    <w:p w14:paraId="373F0C3E"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p>
    <w:p w14:paraId="08C56F22"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Reader: ___________________________________</w:t>
      </w:r>
    </w:p>
    <w:p w14:paraId="19451F34"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Lei Yang, Ph.D.</w:t>
      </w:r>
    </w:p>
    <w:p w14:paraId="0BCADC0B" w14:textId="77777777" w:rsidR="0006687A" w:rsidRPr="0006687A" w:rsidRDefault="0006687A" w:rsidP="0006687A">
      <w:pPr>
        <w:widowControl w:val="0"/>
        <w:autoSpaceDE w:val="0"/>
        <w:autoSpaceDN w:val="0"/>
        <w:adjustRightInd w:val="0"/>
        <w:spacing w:after="0" w:line="240" w:lineRule="auto"/>
        <w:rPr>
          <w:rFonts w:ascii="Times New Roman" w:eastAsia="Calibri" w:hAnsi="Times New Roman" w:cs="Times New Roman"/>
          <w:sz w:val="24"/>
          <w:szCs w:val="24"/>
        </w:rPr>
      </w:pPr>
      <w:r w:rsidRPr="0006687A">
        <w:rPr>
          <w:rFonts w:ascii="Times New Roman" w:eastAsia="Calibri" w:hAnsi="Times New Roman" w:cs="Times New Roman"/>
          <w:sz w:val="24"/>
          <w:szCs w:val="24"/>
        </w:rPr>
        <w:t>Associate Professor of Chemistry</w:t>
      </w:r>
    </w:p>
    <w:sdt>
      <w:sdtPr>
        <w:rPr>
          <w:rFonts w:asciiTheme="minorHAnsi" w:eastAsiaTheme="minorHAnsi" w:hAnsiTheme="minorHAnsi" w:cstheme="minorBidi"/>
          <w:b w:val="0"/>
          <w:bCs w:val="0"/>
          <w:color w:val="auto"/>
          <w:sz w:val="22"/>
          <w:szCs w:val="22"/>
          <w:lang w:eastAsia="en-US"/>
        </w:rPr>
        <w:id w:val="-406001916"/>
        <w:docPartObj>
          <w:docPartGallery w:val="Table of Contents"/>
          <w:docPartUnique/>
        </w:docPartObj>
      </w:sdtPr>
      <w:sdtEndPr>
        <w:rPr>
          <w:noProof/>
          <w:sz w:val="32"/>
          <w:szCs w:val="32"/>
          <w:u w:val="dotted"/>
        </w:rPr>
      </w:sdtEndPr>
      <w:sdtContent>
        <w:p w14:paraId="2914A11E" w14:textId="77777777" w:rsidR="00E54063" w:rsidRDefault="00E54063" w:rsidP="00C269DD">
          <w:pPr>
            <w:pStyle w:val="TOCHeading"/>
            <w:tabs>
              <w:tab w:val="left" w:pos="1890"/>
            </w:tabs>
            <w:rPr>
              <w:rFonts w:ascii="Times New Roman" w:hAnsi="Times New Roman" w:cs="Times New Roman"/>
              <w:color w:val="auto"/>
              <w:sz w:val="48"/>
            </w:rPr>
          </w:pPr>
          <w:r>
            <w:rPr>
              <w:rFonts w:ascii="Times New Roman" w:hAnsi="Times New Roman" w:cs="Times New Roman"/>
              <w:color w:val="auto"/>
              <w:sz w:val="48"/>
            </w:rPr>
            <w:t>Table of</w:t>
          </w:r>
          <w:r w:rsidRPr="00E54063">
            <w:rPr>
              <w:rFonts w:ascii="Times New Roman" w:hAnsi="Times New Roman" w:cs="Times New Roman"/>
              <w:color w:val="auto"/>
              <w:sz w:val="48"/>
            </w:rPr>
            <w:t xml:space="preserve"> Contents</w:t>
          </w:r>
          <w:r>
            <w:rPr>
              <w:rFonts w:ascii="Times New Roman" w:hAnsi="Times New Roman" w:cs="Times New Roman"/>
              <w:color w:val="auto"/>
              <w:sz w:val="48"/>
            </w:rPr>
            <w:t xml:space="preserve"> </w:t>
          </w:r>
        </w:p>
        <w:p w14:paraId="1775B7B2" w14:textId="77777777" w:rsidR="00E54063" w:rsidRPr="00E54063" w:rsidRDefault="00E54063" w:rsidP="00E54063">
          <w:pPr>
            <w:rPr>
              <w:lang w:eastAsia="ja-JP"/>
            </w:rPr>
          </w:pPr>
        </w:p>
        <w:p w14:paraId="1A14D932" w14:textId="77777777" w:rsidR="00E54063" w:rsidRPr="00827668" w:rsidRDefault="00E54063" w:rsidP="00043AEE">
          <w:pPr>
            <w:pStyle w:val="TOC1"/>
            <w:rPr>
              <w:rFonts w:eastAsiaTheme="minorEastAsia"/>
              <w:noProof/>
            </w:rPr>
          </w:pPr>
          <w:r w:rsidRPr="00827668">
            <w:fldChar w:fldCharType="begin"/>
          </w:r>
          <w:r w:rsidRPr="00827668">
            <w:instrText xml:space="preserve"> TOC \o "1-3" \h \z \u </w:instrText>
          </w:r>
          <w:r w:rsidRPr="00827668">
            <w:fldChar w:fldCharType="separate"/>
          </w:r>
          <w:hyperlink w:anchor="_Toc507010623" w:history="1">
            <w:r w:rsidRPr="00827668">
              <w:rPr>
                <w:rStyle w:val="Hyperlink"/>
                <w:noProof/>
                <w:u w:val="dotted"/>
              </w:rPr>
              <w:t>Introduction</w:t>
            </w:r>
            <w:r w:rsidRPr="00827668">
              <w:rPr>
                <w:noProof/>
                <w:webHidden/>
              </w:rPr>
              <w:tab/>
            </w:r>
            <w:r w:rsidRPr="00827668">
              <w:rPr>
                <w:noProof/>
                <w:webHidden/>
              </w:rPr>
              <w:fldChar w:fldCharType="begin"/>
            </w:r>
            <w:r w:rsidRPr="00827668">
              <w:rPr>
                <w:noProof/>
                <w:webHidden/>
              </w:rPr>
              <w:instrText xml:space="preserve"> PAGEREF _Toc507010623 \h </w:instrText>
            </w:r>
            <w:r w:rsidRPr="00827668">
              <w:rPr>
                <w:noProof/>
                <w:webHidden/>
              </w:rPr>
            </w:r>
            <w:r w:rsidRPr="00827668">
              <w:rPr>
                <w:noProof/>
                <w:webHidden/>
              </w:rPr>
              <w:fldChar w:fldCharType="separate"/>
            </w:r>
            <w:r w:rsidR="00420D89">
              <w:rPr>
                <w:noProof/>
                <w:webHidden/>
              </w:rPr>
              <w:t>3</w:t>
            </w:r>
            <w:r w:rsidRPr="00827668">
              <w:rPr>
                <w:noProof/>
                <w:webHidden/>
              </w:rPr>
              <w:fldChar w:fldCharType="end"/>
            </w:r>
          </w:hyperlink>
        </w:p>
        <w:p w14:paraId="2CDD091D" w14:textId="77777777" w:rsidR="00E54063" w:rsidRPr="00827668" w:rsidRDefault="001226E2" w:rsidP="00043AEE">
          <w:pPr>
            <w:pStyle w:val="TOC1"/>
            <w:rPr>
              <w:rFonts w:eastAsiaTheme="minorEastAsia"/>
              <w:noProof/>
            </w:rPr>
          </w:pPr>
          <w:hyperlink w:anchor="_Toc507010624" w:history="1">
            <w:r w:rsidR="00E54063" w:rsidRPr="00827668">
              <w:rPr>
                <w:rStyle w:val="Hyperlink"/>
                <w:noProof/>
                <w:u w:val="dotted"/>
              </w:rPr>
              <w:t>Experimental</w:t>
            </w:r>
            <w:r w:rsidR="00E54063" w:rsidRPr="00827668">
              <w:rPr>
                <w:noProof/>
                <w:webHidden/>
              </w:rPr>
              <w:tab/>
            </w:r>
            <w:r w:rsidR="00E54063" w:rsidRPr="00827668">
              <w:rPr>
                <w:noProof/>
                <w:webHidden/>
              </w:rPr>
              <w:fldChar w:fldCharType="begin"/>
            </w:r>
            <w:r w:rsidR="00E54063" w:rsidRPr="00827668">
              <w:rPr>
                <w:noProof/>
                <w:webHidden/>
              </w:rPr>
              <w:instrText xml:space="preserve"> PAGEREF _Toc507010624 \h </w:instrText>
            </w:r>
            <w:r w:rsidR="00E54063" w:rsidRPr="00827668">
              <w:rPr>
                <w:noProof/>
                <w:webHidden/>
              </w:rPr>
            </w:r>
            <w:r w:rsidR="00E54063" w:rsidRPr="00827668">
              <w:rPr>
                <w:noProof/>
                <w:webHidden/>
              </w:rPr>
              <w:fldChar w:fldCharType="separate"/>
            </w:r>
            <w:r w:rsidR="00420D89">
              <w:rPr>
                <w:noProof/>
                <w:webHidden/>
              </w:rPr>
              <w:t>8</w:t>
            </w:r>
            <w:r w:rsidR="00E54063" w:rsidRPr="00827668">
              <w:rPr>
                <w:noProof/>
                <w:webHidden/>
              </w:rPr>
              <w:fldChar w:fldCharType="end"/>
            </w:r>
          </w:hyperlink>
        </w:p>
        <w:p w14:paraId="36B36EFC" w14:textId="77777777" w:rsidR="00E54063" w:rsidRPr="00827668" w:rsidRDefault="001226E2" w:rsidP="00043AEE">
          <w:pPr>
            <w:pStyle w:val="TOC1"/>
            <w:rPr>
              <w:rFonts w:eastAsiaTheme="minorEastAsia"/>
              <w:noProof/>
            </w:rPr>
          </w:pPr>
          <w:hyperlink w:anchor="_Toc507010625" w:history="1">
            <w:r w:rsidR="00E54063" w:rsidRPr="00827668">
              <w:rPr>
                <w:rStyle w:val="Hyperlink"/>
                <w:noProof/>
                <w:u w:val="dotted"/>
              </w:rPr>
              <w:t>Results and Discussion</w:t>
            </w:r>
            <w:r w:rsidR="00E54063" w:rsidRPr="00827668">
              <w:rPr>
                <w:noProof/>
                <w:webHidden/>
              </w:rPr>
              <w:tab/>
            </w:r>
            <w:r w:rsidR="00E54063" w:rsidRPr="00827668">
              <w:rPr>
                <w:noProof/>
                <w:webHidden/>
              </w:rPr>
              <w:fldChar w:fldCharType="begin"/>
            </w:r>
            <w:r w:rsidR="00E54063" w:rsidRPr="00827668">
              <w:rPr>
                <w:noProof/>
                <w:webHidden/>
              </w:rPr>
              <w:instrText xml:space="preserve"> PAGEREF _Toc507010625 \h </w:instrText>
            </w:r>
            <w:r w:rsidR="00E54063" w:rsidRPr="00827668">
              <w:rPr>
                <w:noProof/>
                <w:webHidden/>
              </w:rPr>
            </w:r>
            <w:r w:rsidR="00E54063" w:rsidRPr="00827668">
              <w:rPr>
                <w:noProof/>
                <w:webHidden/>
              </w:rPr>
              <w:fldChar w:fldCharType="separate"/>
            </w:r>
            <w:r w:rsidR="00420D89">
              <w:rPr>
                <w:noProof/>
                <w:webHidden/>
              </w:rPr>
              <w:t>12</w:t>
            </w:r>
            <w:r w:rsidR="00E54063" w:rsidRPr="00827668">
              <w:rPr>
                <w:noProof/>
                <w:webHidden/>
              </w:rPr>
              <w:fldChar w:fldCharType="end"/>
            </w:r>
          </w:hyperlink>
        </w:p>
        <w:p w14:paraId="1CB57E09" w14:textId="77777777" w:rsidR="00E54063" w:rsidRPr="00043AEE" w:rsidRDefault="00043AEE" w:rsidP="00043AEE">
          <w:pPr>
            <w:pStyle w:val="TOC1"/>
            <w:rPr>
              <w:rFonts w:eastAsiaTheme="minorEastAsia"/>
              <w:noProof/>
            </w:rPr>
          </w:pPr>
          <w:r>
            <w:t>References</w:t>
          </w:r>
          <w:r w:rsidR="00827668" w:rsidRPr="00043AEE">
            <w:t>………………………………………………….……...….27</w:t>
          </w:r>
        </w:p>
        <w:p w14:paraId="79B0D37E" w14:textId="77777777" w:rsidR="00E54063" w:rsidRPr="00827668" w:rsidRDefault="00E54063">
          <w:pPr>
            <w:rPr>
              <w:sz w:val="32"/>
              <w:szCs w:val="32"/>
              <w:u w:val="dotted"/>
            </w:rPr>
          </w:pPr>
          <w:r w:rsidRPr="00827668">
            <w:rPr>
              <w:b/>
              <w:bCs/>
              <w:noProof/>
              <w:sz w:val="32"/>
              <w:szCs w:val="32"/>
              <w:u w:val="dotted"/>
            </w:rPr>
            <w:fldChar w:fldCharType="end"/>
          </w:r>
        </w:p>
      </w:sdtContent>
    </w:sdt>
    <w:p w14:paraId="0FAE79C5" w14:textId="77777777" w:rsidR="00E54063" w:rsidRDefault="00E54063">
      <w:pPr>
        <w:rPr>
          <w:rStyle w:val="Strong"/>
          <w:rFonts w:ascii="Times New Roman" w:hAnsi="Times New Roman" w:cs="Times New Roman"/>
          <w:sz w:val="28"/>
        </w:rPr>
      </w:pPr>
      <w:r>
        <w:rPr>
          <w:rStyle w:val="Strong"/>
          <w:rFonts w:ascii="Times New Roman" w:hAnsi="Times New Roman" w:cs="Times New Roman"/>
          <w:sz w:val="28"/>
        </w:rPr>
        <w:br w:type="page"/>
      </w:r>
    </w:p>
    <w:p w14:paraId="33822ABF" w14:textId="77777777" w:rsidR="00506CFA" w:rsidRPr="00BC561A" w:rsidRDefault="00506CFA" w:rsidP="00E54063">
      <w:pPr>
        <w:pStyle w:val="Heading1"/>
        <w:rPr>
          <w:rStyle w:val="Strong"/>
          <w:rFonts w:ascii="Times New Roman" w:hAnsi="Times New Roman" w:cs="Times New Roman"/>
          <w:b/>
          <w:color w:val="auto"/>
        </w:rPr>
      </w:pPr>
      <w:bookmarkStart w:id="0" w:name="_Toc507010623"/>
      <w:r w:rsidRPr="00BC561A">
        <w:rPr>
          <w:rStyle w:val="Strong"/>
          <w:rFonts w:ascii="Times New Roman" w:hAnsi="Times New Roman" w:cs="Times New Roman"/>
          <w:b/>
          <w:color w:val="auto"/>
        </w:rPr>
        <w:lastRenderedPageBreak/>
        <w:t>Introduction</w:t>
      </w:r>
      <w:bookmarkEnd w:id="0"/>
    </w:p>
    <w:p w14:paraId="23AEB35C" w14:textId="77777777" w:rsidR="00496D7D" w:rsidRPr="00496D7D" w:rsidRDefault="00496D7D" w:rsidP="006F65E2">
      <w:pPr>
        <w:spacing w:after="0" w:line="480" w:lineRule="auto"/>
        <w:rPr>
          <w:rFonts w:ascii="Times New Roman" w:hAnsi="Times New Roman" w:cs="Times New Roman"/>
          <w:sz w:val="24"/>
          <w:szCs w:val="24"/>
        </w:rPr>
      </w:pPr>
      <w:r w:rsidRPr="00496D7D">
        <w:rPr>
          <w:rFonts w:ascii="Times New Roman" w:hAnsi="Times New Roman" w:cs="Times New Roman"/>
          <w:sz w:val="24"/>
          <w:szCs w:val="24"/>
        </w:rPr>
        <w:tab/>
        <w:t>The use of additives to alter food’s appearance goes back to the first century C.E. when wine merchants used smoke and aloe extract to improve the color of the wine, possibly to fool customers into believing the wine was better</w:t>
      </w:r>
      <w:r w:rsidR="002E000A">
        <w:rPr>
          <w:rFonts w:ascii="Times New Roman" w:hAnsi="Times New Roman" w:cs="Times New Roman"/>
          <w:sz w:val="24"/>
          <w:szCs w:val="24"/>
        </w:rPr>
        <w:t xml:space="preserve"> quality</w:t>
      </w:r>
      <w:r w:rsidRPr="00496D7D">
        <w:rPr>
          <w:rFonts w:ascii="Times New Roman" w:hAnsi="Times New Roman" w:cs="Times New Roman"/>
          <w:sz w:val="24"/>
          <w:szCs w:val="24"/>
        </w:rPr>
        <w:t xml:space="preserve"> than it really was. This practice of using additives to deceive consumers continued for hundreds of years with milk tinted yellow to hide that it was watered-down and bread dyed white to hide the use of low quality flour.</w:t>
      </w:r>
      <w:r w:rsidRPr="00496D7D">
        <w:rPr>
          <w:rFonts w:ascii="Times New Roman" w:hAnsi="Times New Roman" w:cs="Times New Roman"/>
          <w:sz w:val="24"/>
          <w:szCs w:val="24"/>
          <w:vertAlign w:val="superscript"/>
        </w:rPr>
        <w:t>1</w:t>
      </w:r>
      <w:r w:rsidRPr="00496D7D">
        <w:rPr>
          <w:rFonts w:ascii="Times New Roman" w:hAnsi="Times New Roman" w:cs="Times New Roman"/>
          <w:sz w:val="24"/>
          <w:szCs w:val="24"/>
        </w:rPr>
        <w:t xml:space="preserve"> Many of these colorants were quite toxic, with lead chromate and lead oxide being used for the tasks mentioned above, respectively.</w:t>
      </w:r>
      <w:r w:rsidRPr="00496D7D">
        <w:rPr>
          <w:rFonts w:ascii="Times New Roman" w:hAnsi="Times New Roman" w:cs="Times New Roman"/>
          <w:sz w:val="24"/>
          <w:szCs w:val="24"/>
          <w:vertAlign w:val="superscript"/>
        </w:rPr>
        <w:t xml:space="preserve">1 </w:t>
      </w:r>
      <w:r w:rsidRPr="00496D7D">
        <w:rPr>
          <w:rFonts w:ascii="Times New Roman" w:hAnsi="Times New Roman" w:cs="Times New Roman"/>
          <w:sz w:val="24"/>
          <w:szCs w:val="24"/>
        </w:rPr>
        <w:t>Even tea was cut with iron filings, clay, and copper sulfate that would make the color more intense to hide the fact that the actual amount of tea being purchased was much less than advertised.</w:t>
      </w:r>
      <w:r w:rsidRPr="00496D7D">
        <w:rPr>
          <w:rFonts w:ascii="Times New Roman" w:hAnsi="Times New Roman" w:cs="Times New Roman"/>
          <w:sz w:val="24"/>
          <w:szCs w:val="24"/>
          <w:vertAlign w:val="superscript"/>
        </w:rPr>
        <w:t xml:space="preserve">2 </w:t>
      </w:r>
      <w:r w:rsidRPr="00496D7D">
        <w:rPr>
          <w:rFonts w:ascii="Times New Roman" w:hAnsi="Times New Roman" w:cs="Times New Roman"/>
          <w:sz w:val="24"/>
          <w:szCs w:val="24"/>
        </w:rPr>
        <w:t xml:space="preserve">However, consumers were not completely blind to this practice. </w:t>
      </w:r>
    </w:p>
    <w:p w14:paraId="00239F53" w14:textId="6C04356D" w:rsidR="00496D7D" w:rsidRPr="00496D7D" w:rsidRDefault="00496D7D" w:rsidP="00375844">
      <w:pPr>
        <w:spacing w:after="0" w:line="480" w:lineRule="auto"/>
        <w:ind w:firstLine="720"/>
        <w:rPr>
          <w:rFonts w:ascii="Times New Roman" w:hAnsi="Times New Roman" w:cs="Times New Roman"/>
          <w:sz w:val="24"/>
          <w:szCs w:val="24"/>
        </w:rPr>
      </w:pPr>
      <w:r w:rsidRPr="00496D7D">
        <w:rPr>
          <w:rFonts w:ascii="Times New Roman" w:hAnsi="Times New Roman" w:cs="Times New Roman"/>
          <w:sz w:val="24"/>
          <w:szCs w:val="24"/>
        </w:rPr>
        <w:t xml:space="preserve">As far back as 1292, “pure food laws” </w:t>
      </w:r>
      <w:r w:rsidR="00AF292F">
        <w:rPr>
          <w:rFonts w:ascii="Times New Roman" w:hAnsi="Times New Roman" w:cs="Times New Roman"/>
          <w:sz w:val="24"/>
          <w:szCs w:val="24"/>
        </w:rPr>
        <w:t>existed to hold</w:t>
      </w:r>
      <w:r w:rsidRPr="00496D7D">
        <w:rPr>
          <w:rFonts w:ascii="Times New Roman" w:hAnsi="Times New Roman" w:cs="Times New Roman"/>
          <w:sz w:val="24"/>
          <w:szCs w:val="24"/>
        </w:rPr>
        <w:t xml:space="preserve"> manufacturers and sellers accountable if their products were found to be adulterated.</w:t>
      </w:r>
      <w:r w:rsidRPr="00496D7D">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I</w:t>
      </w:r>
      <w:r w:rsidRPr="00496D7D">
        <w:rPr>
          <w:rFonts w:ascii="Times New Roman" w:hAnsi="Times New Roman" w:cs="Times New Roman"/>
          <w:sz w:val="24"/>
          <w:szCs w:val="24"/>
        </w:rPr>
        <w:t>n 1856, the first synthetic organic dye was accidentally created by William Perkin</w:t>
      </w:r>
      <w:r w:rsidR="00375844">
        <w:rPr>
          <w:rFonts w:ascii="Times New Roman" w:hAnsi="Times New Roman" w:cs="Times New Roman"/>
          <w:sz w:val="24"/>
          <w:szCs w:val="24"/>
        </w:rPr>
        <w:t xml:space="preserve"> – a </w:t>
      </w:r>
      <w:r w:rsidRPr="00496D7D">
        <w:rPr>
          <w:rFonts w:ascii="Times New Roman" w:hAnsi="Times New Roman" w:cs="Times New Roman"/>
          <w:sz w:val="24"/>
          <w:szCs w:val="24"/>
        </w:rPr>
        <w:t xml:space="preserve">discovery </w:t>
      </w:r>
      <w:r w:rsidR="00375844">
        <w:rPr>
          <w:rFonts w:ascii="Times New Roman" w:hAnsi="Times New Roman" w:cs="Times New Roman"/>
          <w:sz w:val="24"/>
          <w:szCs w:val="24"/>
        </w:rPr>
        <w:t xml:space="preserve">that </w:t>
      </w:r>
      <w:r w:rsidRPr="00496D7D">
        <w:rPr>
          <w:rFonts w:ascii="Times New Roman" w:hAnsi="Times New Roman" w:cs="Times New Roman"/>
          <w:sz w:val="24"/>
          <w:szCs w:val="24"/>
        </w:rPr>
        <w:t>led to the creation of many more of these “coal-tar” dyes (so called because of the material from which they were originally extracted) whose use became widespread in the food industry.</w:t>
      </w:r>
      <w:r w:rsidRPr="00496D7D">
        <w:rPr>
          <w:rFonts w:ascii="Times New Roman" w:hAnsi="Times New Roman" w:cs="Times New Roman"/>
          <w:sz w:val="24"/>
          <w:szCs w:val="24"/>
          <w:vertAlign w:val="superscript"/>
        </w:rPr>
        <w:t>1</w:t>
      </w:r>
      <w:r w:rsidR="002E000A">
        <w:rPr>
          <w:rFonts w:ascii="Times New Roman" w:hAnsi="Times New Roman" w:cs="Times New Roman"/>
          <w:sz w:val="24"/>
          <w:szCs w:val="24"/>
        </w:rPr>
        <w:t xml:space="preserve"> These organic dyes were less dangerous alternatives to the heavy metal inorganic compounds used previously, but </w:t>
      </w:r>
      <w:r w:rsidR="00EA73B4">
        <w:rPr>
          <w:rFonts w:ascii="Times New Roman" w:hAnsi="Times New Roman" w:cs="Times New Roman"/>
          <w:sz w:val="24"/>
          <w:szCs w:val="24"/>
        </w:rPr>
        <w:t>their safety is still not certain</w:t>
      </w:r>
      <w:r w:rsidR="002E000A">
        <w:rPr>
          <w:rFonts w:ascii="Times New Roman" w:hAnsi="Times New Roman" w:cs="Times New Roman"/>
          <w:sz w:val="24"/>
          <w:szCs w:val="24"/>
        </w:rPr>
        <w:t>.</w:t>
      </w:r>
      <w:r w:rsidRPr="00496D7D">
        <w:rPr>
          <w:rFonts w:ascii="Times New Roman" w:hAnsi="Times New Roman" w:cs="Times New Roman"/>
          <w:sz w:val="24"/>
          <w:szCs w:val="24"/>
        </w:rPr>
        <w:t xml:space="preserve"> In 1906</w:t>
      </w:r>
      <w:r w:rsidR="008F2B89">
        <w:rPr>
          <w:rFonts w:ascii="Times New Roman" w:hAnsi="Times New Roman" w:cs="Times New Roman"/>
          <w:sz w:val="24"/>
          <w:szCs w:val="24"/>
        </w:rPr>
        <w:t>,</w:t>
      </w:r>
      <w:r w:rsidRPr="00496D7D">
        <w:rPr>
          <w:rFonts w:ascii="Times New Roman" w:hAnsi="Times New Roman" w:cs="Times New Roman"/>
          <w:sz w:val="24"/>
          <w:szCs w:val="24"/>
        </w:rPr>
        <w:t xml:space="preserve"> the Pure Food and Drug Act was passed in the United States, finally regulating which of these coal-tar dyes were considered safe for use in food and drugs.</w:t>
      </w:r>
      <w:r w:rsidRPr="00496D7D">
        <w:rPr>
          <w:rFonts w:ascii="Times New Roman" w:hAnsi="Times New Roman" w:cs="Times New Roman"/>
          <w:sz w:val="24"/>
          <w:szCs w:val="24"/>
          <w:vertAlign w:val="superscript"/>
        </w:rPr>
        <w:t>1</w:t>
      </w:r>
      <w:r w:rsidRPr="00496D7D">
        <w:rPr>
          <w:rFonts w:ascii="Times New Roman" w:hAnsi="Times New Roman" w:cs="Times New Roman"/>
          <w:sz w:val="24"/>
          <w:szCs w:val="24"/>
        </w:rPr>
        <w:t xml:space="preserve"> It is clear that for</w:t>
      </w:r>
      <w:r>
        <w:rPr>
          <w:rFonts w:ascii="Times New Roman" w:hAnsi="Times New Roman" w:cs="Times New Roman"/>
          <w:sz w:val="24"/>
          <w:szCs w:val="24"/>
        </w:rPr>
        <w:t xml:space="preserve"> </w:t>
      </w:r>
      <w:r w:rsidRPr="00496D7D">
        <w:rPr>
          <w:rFonts w:ascii="Times New Roman" w:hAnsi="Times New Roman" w:cs="Times New Roman"/>
          <w:sz w:val="24"/>
          <w:szCs w:val="24"/>
        </w:rPr>
        <w:t xml:space="preserve">most of history, humans have had a desire to know what is in their food. </w:t>
      </w:r>
    </w:p>
    <w:p w14:paraId="71A3F0E4" w14:textId="77777777" w:rsidR="00496D7D" w:rsidRPr="00496D7D" w:rsidRDefault="00496D7D" w:rsidP="006F65E2">
      <w:pPr>
        <w:spacing w:after="0" w:line="480" w:lineRule="auto"/>
        <w:rPr>
          <w:rFonts w:ascii="Times New Roman" w:hAnsi="Times New Roman" w:cs="Times New Roman"/>
          <w:sz w:val="24"/>
          <w:szCs w:val="24"/>
        </w:rPr>
      </w:pPr>
      <w:r w:rsidRPr="00496D7D">
        <w:rPr>
          <w:rFonts w:ascii="Times New Roman" w:hAnsi="Times New Roman" w:cs="Times New Roman"/>
          <w:sz w:val="24"/>
          <w:szCs w:val="24"/>
        </w:rPr>
        <w:tab/>
        <w:t xml:space="preserve">Perhaps now is the time, in our health-centric society, when what is in our food is most important to us. We are no longer hunter-gatherers, taking whatever we can find. We are faced with seemingly endless choices of what to eat, and with all these choices we want to be certain we are making the right ones. </w:t>
      </w:r>
    </w:p>
    <w:p w14:paraId="395D4E72" w14:textId="04033BD6" w:rsidR="00183706" w:rsidRDefault="00496D7D" w:rsidP="006F65E2">
      <w:pPr>
        <w:spacing w:after="0" w:line="480" w:lineRule="auto"/>
        <w:ind w:firstLine="720"/>
        <w:rPr>
          <w:rFonts w:ascii="Times New Roman" w:hAnsi="Times New Roman" w:cs="Times New Roman"/>
          <w:sz w:val="24"/>
          <w:szCs w:val="24"/>
        </w:rPr>
      </w:pPr>
      <w:r w:rsidRPr="00496D7D">
        <w:rPr>
          <w:rFonts w:ascii="Times New Roman" w:hAnsi="Times New Roman" w:cs="Times New Roman"/>
          <w:sz w:val="24"/>
          <w:szCs w:val="24"/>
        </w:rPr>
        <w:lastRenderedPageBreak/>
        <w:t xml:space="preserve">Making the right decisions about food is especially important when it comes to our children. One topic that </w:t>
      </w:r>
      <w:r w:rsidR="002C3BAE">
        <w:rPr>
          <w:rFonts w:ascii="Times New Roman" w:hAnsi="Times New Roman" w:cs="Times New Roman"/>
          <w:sz w:val="24"/>
          <w:szCs w:val="24"/>
        </w:rPr>
        <w:t>has recently gotten</w:t>
      </w:r>
      <w:r w:rsidRPr="00496D7D">
        <w:rPr>
          <w:rFonts w:ascii="Times New Roman" w:hAnsi="Times New Roman" w:cs="Times New Roman"/>
          <w:sz w:val="24"/>
          <w:szCs w:val="24"/>
        </w:rPr>
        <w:t xml:space="preserve"> much attention is artificial food dyes</w:t>
      </w:r>
      <w:r w:rsidR="003F654E">
        <w:rPr>
          <w:rFonts w:ascii="Times New Roman" w:hAnsi="Times New Roman" w:cs="Times New Roman"/>
          <w:sz w:val="24"/>
          <w:szCs w:val="24"/>
          <w:vertAlign w:val="superscript"/>
        </w:rPr>
        <w:t>3</w:t>
      </w:r>
      <w:r w:rsidRPr="00496D7D">
        <w:rPr>
          <w:rFonts w:ascii="Times New Roman" w:hAnsi="Times New Roman" w:cs="Times New Roman"/>
          <w:sz w:val="24"/>
          <w:szCs w:val="24"/>
        </w:rPr>
        <w:t>. These dyes are used to add color to an otherwise colorless product, to restore the color of a product whose natural color was lost through processing, or to standardize the appearance of products when the natural color may vary.</w:t>
      </w:r>
      <w:r w:rsidR="003F654E">
        <w:rPr>
          <w:rFonts w:ascii="Times New Roman" w:hAnsi="Times New Roman" w:cs="Times New Roman"/>
          <w:sz w:val="24"/>
          <w:szCs w:val="24"/>
          <w:vertAlign w:val="superscript"/>
        </w:rPr>
        <w:t>4</w:t>
      </w:r>
      <w:r w:rsidRPr="00496D7D">
        <w:rPr>
          <w:rFonts w:ascii="Times New Roman" w:hAnsi="Times New Roman" w:cs="Times New Roman"/>
          <w:sz w:val="24"/>
          <w:szCs w:val="24"/>
        </w:rPr>
        <w:t xml:space="preserve"> Artificial dyes are used because they are cheaper and more stable than their naturally derived counterparts.</w:t>
      </w:r>
      <w:r w:rsidR="00376D27">
        <w:rPr>
          <w:rFonts w:ascii="Times New Roman" w:hAnsi="Times New Roman" w:cs="Times New Roman"/>
          <w:sz w:val="24"/>
          <w:szCs w:val="24"/>
        </w:rPr>
        <w:t xml:space="preserve"> There are currently seven major Food, Drug, and Cosmetic (FD&amp;C) dyes approved for use in the United States, with the four most common being Red 40 (</w:t>
      </w:r>
      <w:r w:rsidR="00AF292F">
        <w:rPr>
          <w:rFonts w:ascii="Times New Roman" w:hAnsi="Times New Roman" w:cs="Times New Roman"/>
          <w:sz w:val="24"/>
          <w:szCs w:val="24"/>
        </w:rPr>
        <w:t>“</w:t>
      </w:r>
      <w:r w:rsidR="00376D27">
        <w:rPr>
          <w:rFonts w:ascii="Times New Roman" w:hAnsi="Times New Roman" w:cs="Times New Roman"/>
          <w:sz w:val="24"/>
          <w:szCs w:val="24"/>
        </w:rPr>
        <w:t>Allura Red</w:t>
      </w:r>
      <w:r w:rsidR="00AF292F">
        <w:rPr>
          <w:rFonts w:ascii="Times New Roman" w:hAnsi="Times New Roman" w:cs="Times New Roman"/>
          <w:sz w:val="24"/>
          <w:szCs w:val="24"/>
        </w:rPr>
        <w:t>”</w:t>
      </w:r>
      <w:r w:rsidR="00376D27">
        <w:rPr>
          <w:rFonts w:ascii="Times New Roman" w:hAnsi="Times New Roman" w:cs="Times New Roman"/>
          <w:sz w:val="24"/>
          <w:szCs w:val="24"/>
        </w:rPr>
        <w:t>), Blue 1 (</w:t>
      </w:r>
      <w:r w:rsidR="00AF292F">
        <w:rPr>
          <w:rFonts w:ascii="Times New Roman" w:hAnsi="Times New Roman" w:cs="Times New Roman"/>
          <w:sz w:val="24"/>
          <w:szCs w:val="24"/>
        </w:rPr>
        <w:t>“</w:t>
      </w:r>
      <w:r w:rsidR="00376D27">
        <w:rPr>
          <w:rFonts w:ascii="Times New Roman" w:hAnsi="Times New Roman" w:cs="Times New Roman"/>
          <w:sz w:val="24"/>
          <w:szCs w:val="24"/>
        </w:rPr>
        <w:t>Brilliant Blue</w:t>
      </w:r>
      <w:r w:rsidR="00AF292F">
        <w:rPr>
          <w:rFonts w:ascii="Times New Roman" w:hAnsi="Times New Roman" w:cs="Times New Roman"/>
          <w:sz w:val="24"/>
          <w:szCs w:val="24"/>
        </w:rPr>
        <w:t>”</w:t>
      </w:r>
      <w:r w:rsidR="00376D27">
        <w:rPr>
          <w:rFonts w:ascii="Times New Roman" w:hAnsi="Times New Roman" w:cs="Times New Roman"/>
          <w:sz w:val="24"/>
          <w:szCs w:val="24"/>
        </w:rPr>
        <w:t>), Ye</w:t>
      </w:r>
      <w:r w:rsidR="00AF292F">
        <w:rPr>
          <w:rFonts w:ascii="Times New Roman" w:hAnsi="Times New Roman" w:cs="Times New Roman"/>
          <w:sz w:val="24"/>
          <w:szCs w:val="24"/>
        </w:rPr>
        <w:t>llow 5 (“</w:t>
      </w:r>
      <w:r w:rsidR="00376D27">
        <w:rPr>
          <w:rFonts w:ascii="Times New Roman" w:hAnsi="Times New Roman" w:cs="Times New Roman"/>
          <w:sz w:val="24"/>
          <w:szCs w:val="24"/>
        </w:rPr>
        <w:t>Tartrazine</w:t>
      </w:r>
      <w:r w:rsidR="00AF292F">
        <w:rPr>
          <w:rFonts w:ascii="Times New Roman" w:hAnsi="Times New Roman" w:cs="Times New Roman"/>
          <w:sz w:val="24"/>
          <w:szCs w:val="24"/>
        </w:rPr>
        <w:t>”</w:t>
      </w:r>
      <w:r w:rsidR="00376D27">
        <w:rPr>
          <w:rFonts w:ascii="Times New Roman" w:hAnsi="Times New Roman" w:cs="Times New Roman"/>
          <w:sz w:val="24"/>
          <w:szCs w:val="24"/>
        </w:rPr>
        <w:t>), and Yellow 6 (</w:t>
      </w:r>
      <w:r w:rsidR="00AF292F">
        <w:rPr>
          <w:rFonts w:ascii="Times New Roman" w:hAnsi="Times New Roman" w:cs="Times New Roman"/>
          <w:sz w:val="24"/>
          <w:szCs w:val="24"/>
        </w:rPr>
        <w:t>“</w:t>
      </w:r>
      <w:r w:rsidR="00376D27">
        <w:rPr>
          <w:rFonts w:ascii="Times New Roman" w:hAnsi="Times New Roman" w:cs="Times New Roman"/>
          <w:sz w:val="24"/>
          <w:szCs w:val="24"/>
        </w:rPr>
        <w:t>Sunset Yellow</w:t>
      </w:r>
      <w:r w:rsidR="00AF292F">
        <w:rPr>
          <w:rFonts w:ascii="Times New Roman" w:hAnsi="Times New Roman" w:cs="Times New Roman"/>
          <w:sz w:val="24"/>
          <w:szCs w:val="24"/>
        </w:rPr>
        <w:t>”</w:t>
      </w:r>
      <w:r w:rsidR="00376D27">
        <w:rPr>
          <w:rFonts w:ascii="Times New Roman" w:hAnsi="Times New Roman" w:cs="Times New Roman"/>
          <w:sz w:val="24"/>
          <w:szCs w:val="24"/>
        </w:rPr>
        <w:t>).</w:t>
      </w:r>
      <w:r w:rsidR="00183706" w:rsidRPr="00183706">
        <w:rPr>
          <w:rFonts w:ascii="Times New Roman" w:hAnsi="Times New Roman" w:cs="Times New Roman"/>
          <w:sz w:val="24"/>
          <w:szCs w:val="24"/>
        </w:rPr>
        <w:t xml:space="preserve"> </w:t>
      </w:r>
    </w:p>
    <w:p w14:paraId="4B9737C4" w14:textId="77777777" w:rsidR="00496D7D" w:rsidRPr="00496D7D" w:rsidRDefault="00183706" w:rsidP="006F65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Countries around the world are concerned with the safety of these dyes. Red 40 is banned in Denmark, Belgium, France, Switzerland, and Sweden. Yellow 5 is banned in Norway.</w:t>
      </w:r>
      <w:r>
        <w:rPr>
          <w:rFonts w:ascii="Times New Roman" w:hAnsi="Times New Roman" w:cs="Times New Roman"/>
          <w:sz w:val="24"/>
          <w:szCs w:val="24"/>
          <w:vertAlign w:val="superscript"/>
        </w:rPr>
        <w:t>5</w:t>
      </w:r>
      <w:r>
        <w:rPr>
          <w:rFonts w:ascii="Times New Roman" w:hAnsi="Times New Roman" w:cs="Times New Roman"/>
          <w:sz w:val="24"/>
          <w:szCs w:val="24"/>
        </w:rPr>
        <w:t xml:space="preserve"> The European Union requires any product containing Yellow 5 to carry a label warning consumers about possible allergic reactions.</w:t>
      </w:r>
      <w:r>
        <w:rPr>
          <w:rFonts w:ascii="Times New Roman" w:hAnsi="Times New Roman" w:cs="Times New Roman"/>
          <w:sz w:val="24"/>
          <w:szCs w:val="24"/>
          <w:vertAlign w:val="superscript"/>
        </w:rPr>
        <w:t>5</w:t>
      </w:r>
    </w:p>
    <w:p w14:paraId="03433791" w14:textId="4DC8EE0F" w:rsidR="00376D27" w:rsidRPr="00B10FC5" w:rsidRDefault="00496D7D" w:rsidP="00183706">
      <w:pPr>
        <w:spacing w:after="0" w:line="480" w:lineRule="auto"/>
        <w:ind w:firstLine="720"/>
        <w:rPr>
          <w:rFonts w:ascii="Times New Roman" w:hAnsi="Times New Roman" w:cs="Times New Roman"/>
          <w:sz w:val="24"/>
          <w:szCs w:val="24"/>
        </w:rPr>
      </w:pPr>
      <w:r w:rsidRPr="00496D7D">
        <w:rPr>
          <w:rFonts w:ascii="Times New Roman" w:hAnsi="Times New Roman" w:cs="Times New Roman"/>
          <w:sz w:val="24"/>
          <w:szCs w:val="24"/>
        </w:rPr>
        <w:t>A study has shown that some food additives may have adverse effects on children’s behavioral development with certain artificial food dyes linked to hyperactivity and attention deficit.</w:t>
      </w:r>
      <w:r w:rsidR="003F654E">
        <w:rPr>
          <w:rFonts w:ascii="Times New Roman" w:hAnsi="Times New Roman" w:cs="Times New Roman"/>
          <w:sz w:val="24"/>
          <w:szCs w:val="24"/>
          <w:vertAlign w:val="superscript"/>
        </w:rPr>
        <w:t>6</w:t>
      </w:r>
      <w:r w:rsidRPr="00496D7D">
        <w:rPr>
          <w:rFonts w:ascii="Times New Roman" w:hAnsi="Times New Roman" w:cs="Times New Roman"/>
          <w:sz w:val="24"/>
          <w:szCs w:val="24"/>
        </w:rPr>
        <w:t xml:space="preserve"> Red 40 has the potential to cause allergic reactions in those who are genetically predisposed. Yellow 5 has been implicated in attention deficit problems in children</w:t>
      </w:r>
      <w:r w:rsidR="00376D27">
        <w:rPr>
          <w:rFonts w:ascii="Times New Roman" w:hAnsi="Times New Roman" w:cs="Times New Roman"/>
          <w:sz w:val="24"/>
          <w:szCs w:val="24"/>
        </w:rPr>
        <w:t xml:space="preserve"> and allergic reactions among asthmatics and those with an aspirin intolerance</w:t>
      </w:r>
      <w:r w:rsidRPr="00496D7D">
        <w:rPr>
          <w:rFonts w:ascii="Times New Roman" w:hAnsi="Times New Roman" w:cs="Times New Roman"/>
          <w:sz w:val="24"/>
          <w:szCs w:val="24"/>
        </w:rPr>
        <w:t>.</w:t>
      </w:r>
      <w:r w:rsidR="00376D27">
        <w:rPr>
          <w:rFonts w:ascii="Times New Roman" w:hAnsi="Times New Roman" w:cs="Times New Roman"/>
          <w:sz w:val="24"/>
          <w:szCs w:val="24"/>
          <w:vertAlign w:val="superscript"/>
        </w:rPr>
        <w:t>5</w:t>
      </w:r>
      <w:r w:rsidRPr="00496D7D">
        <w:rPr>
          <w:rFonts w:ascii="Times New Roman" w:hAnsi="Times New Roman" w:cs="Times New Roman"/>
          <w:sz w:val="24"/>
          <w:szCs w:val="24"/>
        </w:rPr>
        <w:t xml:space="preserve"> </w:t>
      </w:r>
      <w:r w:rsidR="009A33A3">
        <w:rPr>
          <w:rFonts w:ascii="Times New Roman" w:hAnsi="Times New Roman" w:cs="Times New Roman"/>
          <w:sz w:val="24"/>
          <w:szCs w:val="24"/>
        </w:rPr>
        <w:t>Blue 1 has been linked to allergic reactions in those with pre-existing asthma.</w:t>
      </w:r>
      <w:r w:rsidR="00376D27">
        <w:rPr>
          <w:rFonts w:ascii="Times New Roman" w:hAnsi="Times New Roman" w:cs="Times New Roman"/>
          <w:sz w:val="24"/>
          <w:szCs w:val="24"/>
          <w:vertAlign w:val="superscript"/>
        </w:rPr>
        <w:t>5</w:t>
      </w:r>
      <w:r w:rsidR="00B10FC5">
        <w:rPr>
          <w:rFonts w:ascii="Times New Roman" w:hAnsi="Times New Roman" w:cs="Times New Roman"/>
          <w:sz w:val="24"/>
          <w:szCs w:val="24"/>
        </w:rPr>
        <w:t xml:space="preserve"> Symptoms of allergic reactions from all three of these dyes include skin rashes, stomach cramps, and difficulty breathing.</w:t>
      </w:r>
    </w:p>
    <w:p w14:paraId="44B77597" w14:textId="6554F24E" w:rsidR="00496D7D" w:rsidRPr="00496D7D" w:rsidRDefault="00376D27" w:rsidP="006F65E2">
      <w:pPr>
        <w:spacing w:after="0" w:line="480" w:lineRule="auto"/>
        <w:ind w:firstLine="720"/>
        <w:rPr>
          <w:rFonts w:ascii="Times New Roman" w:hAnsi="Times New Roman" w:cs="Times New Roman"/>
          <w:sz w:val="24"/>
          <w:szCs w:val="24"/>
          <w:vertAlign w:val="superscript"/>
        </w:rPr>
      </w:pPr>
      <w:r w:rsidRPr="00496D7D">
        <w:rPr>
          <w:rFonts w:ascii="Times New Roman" w:hAnsi="Times New Roman" w:cs="Times New Roman"/>
          <w:sz w:val="24"/>
          <w:szCs w:val="24"/>
        </w:rPr>
        <w:t xml:space="preserve">Knowing this, parents may want their children to avoid </w:t>
      </w:r>
      <w:r>
        <w:rPr>
          <w:rFonts w:ascii="Times New Roman" w:hAnsi="Times New Roman" w:cs="Times New Roman"/>
          <w:sz w:val="24"/>
          <w:szCs w:val="24"/>
        </w:rPr>
        <w:t xml:space="preserve">consuming </w:t>
      </w:r>
      <w:r w:rsidRPr="00496D7D">
        <w:rPr>
          <w:rFonts w:ascii="Times New Roman" w:hAnsi="Times New Roman" w:cs="Times New Roman"/>
          <w:sz w:val="24"/>
          <w:szCs w:val="24"/>
        </w:rPr>
        <w:t>anythin</w:t>
      </w:r>
      <w:r>
        <w:rPr>
          <w:rFonts w:ascii="Times New Roman" w:hAnsi="Times New Roman" w:cs="Times New Roman"/>
          <w:sz w:val="24"/>
          <w:szCs w:val="24"/>
        </w:rPr>
        <w:t>g containing artificial food dyes</w:t>
      </w:r>
      <w:r w:rsidRPr="00496D7D">
        <w:rPr>
          <w:rFonts w:ascii="Times New Roman" w:hAnsi="Times New Roman" w:cs="Times New Roman"/>
          <w:sz w:val="24"/>
          <w:szCs w:val="24"/>
        </w:rPr>
        <w:t xml:space="preserve">, but this may </w:t>
      </w:r>
      <w:r>
        <w:rPr>
          <w:rFonts w:ascii="Times New Roman" w:hAnsi="Times New Roman" w:cs="Times New Roman"/>
          <w:sz w:val="24"/>
          <w:szCs w:val="24"/>
        </w:rPr>
        <w:t>prove</w:t>
      </w:r>
      <w:r w:rsidRPr="00496D7D">
        <w:rPr>
          <w:rFonts w:ascii="Times New Roman" w:hAnsi="Times New Roman" w:cs="Times New Roman"/>
          <w:sz w:val="24"/>
          <w:szCs w:val="24"/>
        </w:rPr>
        <w:t xml:space="preserve"> difficult as the majority of food</w:t>
      </w:r>
      <w:r>
        <w:rPr>
          <w:rFonts w:ascii="Times New Roman" w:hAnsi="Times New Roman" w:cs="Times New Roman"/>
          <w:sz w:val="24"/>
          <w:szCs w:val="24"/>
        </w:rPr>
        <w:t xml:space="preserve"> and beverages</w:t>
      </w:r>
      <w:r w:rsidRPr="00496D7D">
        <w:rPr>
          <w:rFonts w:ascii="Times New Roman" w:hAnsi="Times New Roman" w:cs="Times New Roman"/>
          <w:sz w:val="24"/>
          <w:szCs w:val="24"/>
        </w:rPr>
        <w:t xml:space="preserve"> marketed to children contain at least one artificial dye</w:t>
      </w:r>
      <w:r w:rsidR="006F628E">
        <w:rPr>
          <w:rFonts w:ascii="Times New Roman" w:hAnsi="Times New Roman" w:cs="Times New Roman"/>
          <w:sz w:val="24"/>
          <w:szCs w:val="24"/>
        </w:rPr>
        <w:t>.</w:t>
      </w:r>
      <w:r w:rsidR="003F654E">
        <w:rPr>
          <w:rFonts w:ascii="Times New Roman" w:hAnsi="Times New Roman" w:cs="Times New Roman"/>
          <w:sz w:val="24"/>
          <w:szCs w:val="24"/>
          <w:vertAlign w:val="superscript"/>
        </w:rPr>
        <w:t>7</w:t>
      </w:r>
      <w:r w:rsidRPr="00496D7D">
        <w:rPr>
          <w:rFonts w:ascii="Times New Roman" w:hAnsi="Times New Roman" w:cs="Times New Roman"/>
          <w:sz w:val="24"/>
          <w:szCs w:val="24"/>
        </w:rPr>
        <w:t xml:space="preserve"> </w:t>
      </w:r>
      <w:r w:rsidR="00496D7D" w:rsidRPr="00496D7D">
        <w:rPr>
          <w:rFonts w:ascii="Times New Roman" w:hAnsi="Times New Roman" w:cs="Times New Roman"/>
          <w:sz w:val="24"/>
          <w:szCs w:val="24"/>
        </w:rPr>
        <w:t xml:space="preserve">These </w:t>
      </w:r>
      <w:r w:rsidR="00AF292F">
        <w:rPr>
          <w:rFonts w:ascii="Times New Roman" w:hAnsi="Times New Roman" w:cs="Times New Roman"/>
          <w:sz w:val="24"/>
          <w:szCs w:val="24"/>
        </w:rPr>
        <w:t xml:space="preserve">allergic </w:t>
      </w:r>
      <w:r w:rsidR="00496D7D" w:rsidRPr="00496D7D">
        <w:rPr>
          <w:rFonts w:ascii="Times New Roman" w:hAnsi="Times New Roman" w:cs="Times New Roman"/>
          <w:sz w:val="24"/>
          <w:szCs w:val="24"/>
        </w:rPr>
        <w:t xml:space="preserve">reactions are happening with higher </w:t>
      </w:r>
      <w:r w:rsidR="00496D7D" w:rsidRPr="00496D7D">
        <w:rPr>
          <w:rFonts w:ascii="Times New Roman" w:hAnsi="Times New Roman" w:cs="Times New Roman"/>
          <w:sz w:val="24"/>
          <w:szCs w:val="24"/>
        </w:rPr>
        <w:lastRenderedPageBreak/>
        <w:t>frequency</w:t>
      </w:r>
      <w:r w:rsidR="00375844">
        <w:rPr>
          <w:rFonts w:ascii="Times New Roman" w:hAnsi="Times New Roman" w:cs="Times New Roman"/>
          <w:sz w:val="24"/>
          <w:szCs w:val="24"/>
        </w:rPr>
        <w:t>, perhaps</w:t>
      </w:r>
      <w:r w:rsidR="00496D7D" w:rsidRPr="00496D7D">
        <w:rPr>
          <w:rFonts w:ascii="Times New Roman" w:hAnsi="Times New Roman" w:cs="Times New Roman"/>
          <w:sz w:val="24"/>
          <w:szCs w:val="24"/>
        </w:rPr>
        <w:t xml:space="preserve"> because our exposure to these dyes has increased</w:t>
      </w:r>
      <w:r w:rsidR="001C3A39">
        <w:rPr>
          <w:rFonts w:ascii="Times New Roman" w:hAnsi="Times New Roman" w:cs="Times New Roman"/>
          <w:sz w:val="24"/>
          <w:szCs w:val="24"/>
        </w:rPr>
        <w:t xml:space="preserve"> as more and more manufacturers include them among their ingredients</w:t>
      </w:r>
      <w:r w:rsidR="00496D7D" w:rsidRPr="00496D7D">
        <w:rPr>
          <w:rFonts w:ascii="Times New Roman" w:hAnsi="Times New Roman" w:cs="Times New Roman"/>
          <w:sz w:val="24"/>
          <w:szCs w:val="24"/>
        </w:rPr>
        <w:t>. In fact, in the United States, artificial food dye consumption has increased five-fold since 1950.</w:t>
      </w:r>
      <w:r w:rsidR="003F654E">
        <w:rPr>
          <w:rFonts w:ascii="Times New Roman" w:hAnsi="Times New Roman" w:cs="Times New Roman"/>
          <w:sz w:val="24"/>
          <w:szCs w:val="24"/>
          <w:vertAlign w:val="superscript"/>
        </w:rPr>
        <w:t>7</w:t>
      </w:r>
    </w:p>
    <w:p w14:paraId="4D26F960" w14:textId="4FA6B1D7" w:rsidR="00496D7D" w:rsidRPr="006F628E" w:rsidRDefault="00AF292F" w:rsidP="006F65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w:t>
      </w:r>
      <w:r w:rsidR="00496D7D" w:rsidRPr="00496D7D">
        <w:rPr>
          <w:rFonts w:ascii="Times New Roman" w:hAnsi="Times New Roman" w:cs="Times New Roman"/>
          <w:sz w:val="24"/>
          <w:szCs w:val="24"/>
        </w:rPr>
        <w:t>claims of allergic reactions and hyperactivity have been investigated by the Food and Drug Administration (FDA</w:t>
      </w:r>
      <w:r w:rsidR="002C3BAE" w:rsidRPr="00496D7D">
        <w:rPr>
          <w:rFonts w:ascii="Times New Roman" w:hAnsi="Times New Roman" w:cs="Times New Roman"/>
          <w:sz w:val="24"/>
          <w:szCs w:val="24"/>
        </w:rPr>
        <w:t>)</w:t>
      </w:r>
      <w:r w:rsidR="002C3BAE">
        <w:rPr>
          <w:rFonts w:ascii="Times New Roman" w:hAnsi="Times New Roman" w:cs="Times New Roman"/>
          <w:sz w:val="24"/>
          <w:szCs w:val="24"/>
        </w:rPr>
        <w:t xml:space="preserve">; </w:t>
      </w:r>
      <w:r>
        <w:rPr>
          <w:rFonts w:ascii="Times New Roman" w:hAnsi="Times New Roman" w:cs="Times New Roman"/>
          <w:sz w:val="24"/>
          <w:szCs w:val="24"/>
        </w:rPr>
        <w:t>however,</w:t>
      </w:r>
      <w:r w:rsidR="00496D7D" w:rsidRPr="00496D7D">
        <w:rPr>
          <w:rFonts w:ascii="Times New Roman" w:hAnsi="Times New Roman" w:cs="Times New Roman"/>
          <w:sz w:val="24"/>
          <w:szCs w:val="24"/>
        </w:rPr>
        <w:t xml:space="preserve"> the evidence has not been strong enough to merit any change in the “generally recognized as safe” status of any of these dyes as an approved artificial food dye. The FDA claims that any increase in hyperactivity </w:t>
      </w:r>
      <w:r w:rsidR="001C3A39">
        <w:rPr>
          <w:rFonts w:ascii="Times New Roman" w:hAnsi="Times New Roman" w:cs="Times New Roman"/>
          <w:sz w:val="24"/>
          <w:szCs w:val="24"/>
        </w:rPr>
        <w:t>can be attributed</w:t>
      </w:r>
      <w:r w:rsidR="00496D7D" w:rsidRPr="00496D7D">
        <w:rPr>
          <w:rFonts w:ascii="Times New Roman" w:hAnsi="Times New Roman" w:cs="Times New Roman"/>
          <w:sz w:val="24"/>
          <w:szCs w:val="24"/>
        </w:rPr>
        <w:t xml:space="preserve"> to “a unique intolerance to these substances and not to any inherent neurotoxic properties.”</w:t>
      </w:r>
      <w:r w:rsidR="003F654E">
        <w:rPr>
          <w:rFonts w:ascii="Times New Roman" w:hAnsi="Times New Roman" w:cs="Times New Roman"/>
          <w:sz w:val="24"/>
          <w:szCs w:val="24"/>
          <w:vertAlign w:val="superscript"/>
        </w:rPr>
        <w:t>8</w:t>
      </w:r>
      <w:r w:rsidR="006F628E">
        <w:rPr>
          <w:rFonts w:ascii="Times New Roman" w:hAnsi="Times New Roman" w:cs="Times New Roman"/>
          <w:sz w:val="24"/>
          <w:szCs w:val="24"/>
        </w:rPr>
        <w:t xml:space="preserve"> It should also be noted that these reactions with Yellow 5 are only seen in 0.12% of the general population.</w:t>
      </w:r>
      <w:r w:rsidR="006F628E">
        <w:rPr>
          <w:rFonts w:ascii="Times New Roman" w:hAnsi="Times New Roman" w:cs="Times New Roman"/>
          <w:sz w:val="24"/>
          <w:szCs w:val="24"/>
          <w:vertAlign w:val="superscript"/>
        </w:rPr>
        <w:t>5</w:t>
      </w:r>
      <w:r w:rsidR="006F628E">
        <w:rPr>
          <w:rFonts w:ascii="Times New Roman" w:hAnsi="Times New Roman" w:cs="Times New Roman"/>
          <w:sz w:val="24"/>
          <w:szCs w:val="24"/>
        </w:rPr>
        <w:t xml:space="preserve"> </w:t>
      </w:r>
    </w:p>
    <w:p w14:paraId="6B39A858" w14:textId="53B5A652" w:rsidR="00496D7D" w:rsidRPr="00496D7D" w:rsidRDefault="00496D7D" w:rsidP="006F65E2">
      <w:pPr>
        <w:spacing w:after="0" w:line="480" w:lineRule="auto"/>
        <w:ind w:firstLine="720"/>
        <w:rPr>
          <w:rFonts w:ascii="Times New Roman" w:hAnsi="Times New Roman" w:cs="Times New Roman"/>
          <w:sz w:val="24"/>
          <w:szCs w:val="24"/>
        </w:rPr>
      </w:pPr>
      <w:r w:rsidRPr="00496D7D">
        <w:rPr>
          <w:rFonts w:ascii="Times New Roman" w:hAnsi="Times New Roman" w:cs="Times New Roman"/>
          <w:sz w:val="24"/>
          <w:szCs w:val="24"/>
        </w:rPr>
        <w:t xml:space="preserve">Currently, food manufacturers are required to list any artificial dyes their </w:t>
      </w:r>
      <w:r w:rsidR="009A33A3">
        <w:rPr>
          <w:rFonts w:ascii="Times New Roman" w:hAnsi="Times New Roman" w:cs="Times New Roman"/>
          <w:sz w:val="24"/>
          <w:szCs w:val="24"/>
        </w:rPr>
        <w:t>product</w:t>
      </w:r>
      <w:r w:rsidRPr="00496D7D">
        <w:rPr>
          <w:rFonts w:ascii="Times New Roman" w:hAnsi="Times New Roman" w:cs="Times New Roman"/>
          <w:sz w:val="24"/>
          <w:szCs w:val="24"/>
        </w:rPr>
        <w:t xml:space="preserve"> contains, but they are not required to list the quantity. This quantity could be the deciding factor when purchasing one product over another. The FDA recommends that people consume no more than 7 milligrams of Red 40, 6 milligrams of Blue 1, and 7.5 milligrams of Yellow 5 per kilogram of body weight per day.</w:t>
      </w:r>
      <w:r w:rsidR="003F654E">
        <w:rPr>
          <w:rFonts w:ascii="Times New Roman" w:hAnsi="Times New Roman" w:cs="Times New Roman"/>
          <w:sz w:val="24"/>
          <w:szCs w:val="24"/>
          <w:vertAlign w:val="superscript"/>
        </w:rPr>
        <w:t>9</w:t>
      </w:r>
      <w:r w:rsidR="00B52A9F">
        <w:rPr>
          <w:rFonts w:ascii="Times New Roman" w:hAnsi="Times New Roman" w:cs="Times New Roman"/>
          <w:sz w:val="24"/>
          <w:szCs w:val="24"/>
        </w:rPr>
        <w:t xml:space="preserve"> Therefore,</w:t>
      </w:r>
      <w:r w:rsidRPr="00496D7D">
        <w:rPr>
          <w:rFonts w:ascii="Times New Roman" w:hAnsi="Times New Roman" w:cs="Times New Roman"/>
          <w:sz w:val="24"/>
          <w:szCs w:val="24"/>
        </w:rPr>
        <w:t xml:space="preserve"> if the product has a high amount of any of these dyes</w:t>
      </w:r>
      <w:r w:rsidR="00B52A9F">
        <w:rPr>
          <w:rFonts w:ascii="Times New Roman" w:hAnsi="Times New Roman" w:cs="Times New Roman"/>
          <w:sz w:val="24"/>
          <w:szCs w:val="24"/>
        </w:rPr>
        <w:t xml:space="preserve"> per serving, the consumer may</w:t>
      </w:r>
      <w:r w:rsidR="00CD1C8C">
        <w:rPr>
          <w:rFonts w:ascii="Times New Roman" w:hAnsi="Times New Roman" w:cs="Times New Roman"/>
          <w:sz w:val="24"/>
          <w:szCs w:val="24"/>
        </w:rPr>
        <w:t xml:space="preserve"> </w:t>
      </w:r>
      <w:r w:rsidRPr="00496D7D">
        <w:rPr>
          <w:rFonts w:ascii="Times New Roman" w:hAnsi="Times New Roman" w:cs="Times New Roman"/>
          <w:sz w:val="24"/>
          <w:szCs w:val="24"/>
        </w:rPr>
        <w:t>be less likely to buy it</w:t>
      </w:r>
      <w:r w:rsidR="00AF292F">
        <w:rPr>
          <w:rFonts w:ascii="Times New Roman" w:hAnsi="Times New Roman" w:cs="Times New Roman"/>
          <w:sz w:val="24"/>
          <w:szCs w:val="24"/>
        </w:rPr>
        <w:t>.</w:t>
      </w:r>
      <w:r w:rsidRPr="00496D7D">
        <w:rPr>
          <w:rFonts w:ascii="Times New Roman" w:hAnsi="Times New Roman" w:cs="Times New Roman"/>
          <w:sz w:val="24"/>
          <w:szCs w:val="24"/>
        </w:rPr>
        <w:t xml:space="preserve"> </w:t>
      </w:r>
      <w:r w:rsidR="00AF292F">
        <w:rPr>
          <w:rFonts w:ascii="Times New Roman" w:hAnsi="Times New Roman" w:cs="Times New Roman"/>
          <w:sz w:val="24"/>
          <w:szCs w:val="24"/>
        </w:rPr>
        <w:t>However, s</w:t>
      </w:r>
      <w:r w:rsidRPr="00496D7D">
        <w:rPr>
          <w:rFonts w:ascii="Times New Roman" w:hAnsi="Times New Roman" w:cs="Times New Roman"/>
          <w:sz w:val="24"/>
          <w:szCs w:val="24"/>
        </w:rPr>
        <w:t xml:space="preserve">ince manufacturers do not have to report the </w:t>
      </w:r>
      <w:r w:rsidRPr="00496D7D">
        <w:rPr>
          <w:rFonts w:ascii="Times New Roman" w:hAnsi="Times New Roman" w:cs="Times New Roman"/>
          <w:i/>
          <w:sz w:val="24"/>
          <w:szCs w:val="24"/>
        </w:rPr>
        <w:t>amount</w:t>
      </w:r>
      <w:r w:rsidRPr="00496D7D">
        <w:rPr>
          <w:rFonts w:ascii="Times New Roman" w:hAnsi="Times New Roman" w:cs="Times New Roman"/>
          <w:sz w:val="24"/>
          <w:szCs w:val="24"/>
        </w:rPr>
        <w:t xml:space="preserve"> of dye present, the consumer has no way of knowing if the product is safe. </w:t>
      </w:r>
    </w:p>
    <w:p w14:paraId="1DFC3B52" w14:textId="733C0303" w:rsidR="00496D7D" w:rsidRPr="00496D7D" w:rsidRDefault="00496D7D" w:rsidP="006F65E2">
      <w:pPr>
        <w:spacing w:after="0" w:line="480" w:lineRule="auto"/>
        <w:ind w:firstLine="720"/>
        <w:rPr>
          <w:rFonts w:ascii="Times New Roman" w:hAnsi="Times New Roman" w:cs="Times New Roman"/>
          <w:sz w:val="24"/>
          <w:szCs w:val="24"/>
        </w:rPr>
      </w:pPr>
      <w:r w:rsidRPr="00496D7D">
        <w:rPr>
          <w:rFonts w:ascii="Times New Roman" w:hAnsi="Times New Roman" w:cs="Times New Roman"/>
          <w:sz w:val="24"/>
          <w:szCs w:val="24"/>
        </w:rPr>
        <w:t xml:space="preserve">Less than one </w:t>
      </w:r>
      <w:r w:rsidR="006F628E">
        <w:rPr>
          <w:rFonts w:ascii="Times New Roman" w:hAnsi="Times New Roman" w:cs="Times New Roman"/>
          <w:sz w:val="24"/>
          <w:szCs w:val="24"/>
        </w:rPr>
        <w:t>mill</w:t>
      </w:r>
      <w:r w:rsidR="006F628E" w:rsidRPr="00496D7D">
        <w:rPr>
          <w:rFonts w:ascii="Times New Roman" w:hAnsi="Times New Roman" w:cs="Times New Roman"/>
          <w:sz w:val="24"/>
          <w:szCs w:val="24"/>
        </w:rPr>
        <w:t>igram</w:t>
      </w:r>
      <w:r w:rsidRPr="00496D7D">
        <w:rPr>
          <w:rFonts w:ascii="Times New Roman" w:hAnsi="Times New Roman" w:cs="Times New Roman"/>
          <w:sz w:val="24"/>
          <w:szCs w:val="24"/>
        </w:rPr>
        <w:t xml:space="preserve"> of these dyes can produce an intense color, so if the dye is used to color food</w:t>
      </w:r>
      <w:r w:rsidR="006F628E">
        <w:rPr>
          <w:rFonts w:ascii="Times New Roman" w:hAnsi="Times New Roman" w:cs="Times New Roman"/>
          <w:sz w:val="24"/>
          <w:szCs w:val="24"/>
        </w:rPr>
        <w:t>,</w:t>
      </w:r>
      <w:r w:rsidRPr="00496D7D">
        <w:rPr>
          <w:rFonts w:ascii="Times New Roman" w:hAnsi="Times New Roman" w:cs="Times New Roman"/>
          <w:sz w:val="24"/>
          <w:szCs w:val="24"/>
        </w:rPr>
        <w:t xml:space="preserve"> a very small amount should suffice. The amount of food dyes in most products is probably not high enough to cause any adverse health effect in adults, but the dose needed to cause adverse health effects in children may be</w:t>
      </w:r>
      <w:r w:rsidR="00AF292F">
        <w:rPr>
          <w:rFonts w:ascii="Times New Roman" w:hAnsi="Times New Roman" w:cs="Times New Roman"/>
          <w:sz w:val="24"/>
          <w:szCs w:val="24"/>
        </w:rPr>
        <w:t xml:space="preserve"> much smaller.</w:t>
      </w:r>
      <w:r w:rsidR="003B5D1F">
        <w:rPr>
          <w:rFonts w:ascii="Times New Roman" w:hAnsi="Times New Roman" w:cs="Times New Roman"/>
          <w:sz w:val="24"/>
          <w:szCs w:val="24"/>
          <w:vertAlign w:val="superscript"/>
        </w:rPr>
        <w:t>9</w:t>
      </w:r>
      <w:r w:rsidR="00AF292F">
        <w:rPr>
          <w:rFonts w:ascii="Times New Roman" w:hAnsi="Times New Roman" w:cs="Times New Roman"/>
          <w:sz w:val="24"/>
          <w:szCs w:val="24"/>
        </w:rPr>
        <w:t xml:space="preserve"> Because of this possibility</w:t>
      </w:r>
      <w:r w:rsidRPr="00496D7D">
        <w:rPr>
          <w:rFonts w:ascii="Times New Roman" w:hAnsi="Times New Roman" w:cs="Times New Roman"/>
          <w:sz w:val="24"/>
          <w:szCs w:val="24"/>
        </w:rPr>
        <w:t>, this study is focused</w:t>
      </w:r>
      <w:r w:rsidR="003B5D1F">
        <w:rPr>
          <w:rFonts w:ascii="Times New Roman" w:hAnsi="Times New Roman" w:cs="Times New Roman"/>
          <w:sz w:val="24"/>
          <w:szCs w:val="24"/>
        </w:rPr>
        <w:t xml:space="preserve"> on determining the quantities of</w:t>
      </w:r>
      <w:r w:rsidRPr="00496D7D">
        <w:rPr>
          <w:rFonts w:ascii="Times New Roman" w:hAnsi="Times New Roman" w:cs="Times New Roman"/>
          <w:sz w:val="24"/>
          <w:szCs w:val="24"/>
        </w:rPr>
        <w:t xml:space="preserve"> Red 40, Blue 1, and Yellow 5 </w:t>
      </w:r>
      <w:r w:rsidR="003B5D1F">
        <w:rPr>
          <w:rFonts w:ascii="Times New Roman" w:hAnsi="Times New Roman" w:cs="Times New Roman"/>
          <w:sz w:val="24"/>
          <w:szCs w:val="24"/>
        </w:rPr>
        <w:t>in</w:t>
      </w:r>
      <w:r w:rsidRPr="00496D7D">
        <w:rPr>
          <w:rFonts w:ascii="Times New Roman" w:hAnsi="Times New Roman" w:cs="Times New Roman"/>
          <w:sz w:val="24"/>
          <w:szCs w:val="24"/>
        </w:rPr>
        <w:t xml:space="preserve"> products commonly consumed by children</w:t>
      </w:r>
      <w:r w:rsidR="00EC5CAF">
        <w:rPr>
          <w:rFonts w:ascii="Times New Roman" w:hAnsi="Times New Roman" w:cs="Times New Roman"/>
          <w:sz w:val="24"/>
          <w:szCs w:val="24"/>
        </w:rPr>
        <w:t xml:space="preserve"> using</w:t>
      </w:r>
      <w:r w:rsidR="003B5D1F">
        <w:rPr>
          <w:rFonts w:ascii="Times New Roman" w:hAnsi="Times New Roman" w:cs="Times New Roman"/>
          <w:sz w:val="24"/>
          <w:szCs w:val="24"/>
        </w:rPr>
        <w:t xml:space="preserve"> UV-Visible absorbance spectroscopy</w:t>
      </w:r>
      <w:r w:rsidRPr="00496D7D">
        <w:rPr>
          <w:rFonts w:ascii="Times New Roman" w:hAnsi="Times New Roman" w:cs="Times New Roman"/>
          <w:sz w:val="24"/>
          <w:szCs w:val="24"/>
        </w:rPr>
        <w:t xml:space="preserve">. </w:t>
      </w:r>
      <w:r w:rsidR="009A33A3">
        <w:rPr>
          <w:rFonts w:ascii="Times New Roman" w:hAnsi="Times New Roman" w:cs="Times New Roman"/>
          <w:sz w:val="24"/>
          <w:szCs w:val="24"/>
        </w:rPr>
        <w:t xml:space="preserve">Yellow 6 was not </w:t>
      </w:r>
      <w:r w:rsidR="009A33A3">
        <w:rPr>
          <w:rFonts w:ascii="Times New Roman" w:hAnsi="Times New Roman" w:cs="Times New Roman"/>
          <w:sz w:val="24"/>
          <w:szCs w:val="24"/>
        </w:rPr>
        <w:lastRenderedPageBreak/>
        <w:t>studied because spectral overlap between Yellow</w:t>
      </w:r>
      <w:r w:rsidR="00590308">
        <w:rPr>
          <w:rFonts w:ascii="Times New Roman" w:hAnsi="Times New Roman" w:cs="Times New Roman"/>
          <w:sz w:val="24"/>
          <w:szCs w:val="24"/>
        </w:rPr>
        <w:t xml:space="preserve"> </w:t>
      </w:r>
      <w:r w:rsidR="009A33A3">
        <w:rPr>
          <w:rFonts w:ascii="Times New Roman" w:hAnsi="Times New Roman" w:cs="Times New Roman"/>
          <w:sz w:val="24"/>
          <w:szCs w:val="24"/>
        </w:rPr>
        <w:t>5 and Yellow 6 is so great that it is not</w:t>
      </w:r>
      <w:r w:rsidR="00AF292F">
        <w:rPr>
          <w:rFonts w:ascii="Times New Roman" w:hAnsi="Times New Roman" w:cs="Times New Roman"/>
          <w:sz w:val="24"/>
          <w:szCs w:val="24"/>
        </w:rPr>
        <w:t xml:space="preserve"> reliably</w:t>
      </w:r>
      <w:r w:rsidR="008F5AFC">
        <w:rPr>
          <w:rFonts w:ascii="Times New Roman" w:hAnsi="Times New Roman" w:cs="Times New Roman"/>
          <w:sz w:val="24"/>
          <w:szCs w:val="24"/>
        </w:rPr>
        <w:t xml:space="preserve"> possible</w:t>
      </w:r>
      <w:r w:rsidR="009A33A3">
        <w:rPr>
          <w:rFonts w:ascii="Times New Roman" w:hAnsi="Times New Roman" w:cs="Times New Roman"/>
          <w:sz w:val="24"/>
          <w:szCs w:val="24"/>
        </w:rPr>
        <w:t xml:space="preserve"> to tell the two dyes apart using this experimental technique. </w:t>
      </w:r>
      <w:r w:rsidRPr="00496D7D">
        <w:rPr>
          <w:rFonts w:ascii="Times New Roman" w:hAnsi="Times New Roman" w:cs="Times New Roman"/>
          <w:sz w:val="24"/>
          <w:szCs w:val="24"/>
        </w:rPr>
        <w:t>Some properties of these dyes are listed in Table 1.</w:t>
      </w:r>
      <w:r w:rsidR="00590308">
        <w:rPr>
          <w:rFonts w:ascii="Times New Roman" w:hAnsi="Times New Roman" w:cs="Times New Roman"/>
          <w:sz w:val="24"/>
          <w:szCs w:val="24"/>
        </w:rPr>
        <w:t xml:space="preserve"> </w:t>
      </w:r>
      <w:r w:rsidR="00465F39">
        <w:rPr>
          <w:rFonts w:ascii="Times New Roman" w:hAnsi="Times New Roman" w:cs="Times New Roman"/>
          <w:sz w:val="24"/>
          <w:szCs w:val="24"/>
        </w:rPr>
        <w:t>Chemical</w:t>
      </w:r>
      <w:r w:rsidR="00590308">
        <w:rPr>
          <w:rFonts w:ascii="Times New Roman" w:hAnsi="Times New Roman" w:cs="Times New Roman"/>
          <w:sz w:val="24"/>
          <w:szCs w:val="24"/>
        </w:rPr>
        <w:t xml:space="preserve"> structures for Red 40, Blue 1, and Yellow 5 are shown in </w:t>
      </w:r>
      <w:r w:rsidR="006F65E2">
        <w:rPr>
          <w:rFonts w:ascii="Times New Roman" w:hAnsi="Times New Roman" w:cs="Times New Roman"/>
          <w:sz w:val="24"/>
          <w:szCs w:val="24"/>
        </w:rPr>
        <w:t>Figure 1</w:t>
      </w:r>
      <w:r w:rsidR="00590308">
        <w:rPr>
          <w:rFonts w:ascii="Times New Roman" w:hAnsi="Times New Roman" w:cs="Times New Roman"/>
          <w:sz w:val="24"/>
          <w:szCs w:val="24"/>
        </w:rPr>
        <w:t>.</w:t>
      </w:r>
    </w:p>
    <w:p w14:paraId="707C7C4C" w14:textId="77777777" w:rsidR="0003129E" w:rsidRPr="00590308" w:rsidRDefault="00496D7D" w:rsidP="006F65E2">
      <w:pPr>
        <w:spacing w:after="0" w:line="480" w:lineRule="auto"/>
        <w:rPr>
          <w:rFonts w:ascii="Times New Roman" w:hAnsi="Times New Roman" w:cs="Times New Roman"/>
          <w:sz w:val="24"/>
          <w:szCs w:val="24"/>
        </w:rPr>
      </w:pPr>
      <w:r w:rsidRPr="00496D7D">
        <w:rPr>
          <w:rFonts w:ascii="Times New Roman" w:hAnsi="Times New Roman" w:cs="Times New Roman"/>
          <w:sz w:val="24"/>
          <w:szCs w:val="24"/>
        </w:rPr>
        <w:tab/>
        <w:t xml:space="preserve">Beverages and liquid medicines contain the highest concentration of artificial food colorants (AFCs) and were </w:t>
      </w:r>
      <w:r w:rsidR="00AF292F">
        <w:rPr>
          <w:rFonts w:ascii="Times New Roman" w:hAnsi="Times New Roman" w:cs="Times New Roman"/>
          <w:sz w:val="24"/>
          <w:szCs w:val="24"/>
        </w:rPr>
        <w:t xml:space="preserve">therefore </w:t>
      </w:r>
      <w:r w:rsidRPr="00496D7D">
        <w:rPr>
          <w:rFonts w:ascii="Times New Roman" w:hAnsi="Times New Roman" w:cs="Times New Roman"/>
          <w:sz w:val="24"/>
          <w:szCs w:val="24"/>
        </w:rPr>
        <w:t xml:space="preserve">the </w:t>
      </w:r>
      <w:r w:rsidR="00AF292F">
        <w:rPr>
          <w:rFonts w:ascii="Times New Roman" w:hAnsi="Times New Roman" w:cs="Times New Roman"/>
          <w:sz w:val="24"/>
          <w:szCs w:val="24"/>
        </w:rPr>
        <w:t>most appealing samples for analysis</w:t>
      </w:r>
      <w:r w:rsidRPr="00496D7D">
        <w:rPr>
          <w:rFonts w:ascii="Times New Roman" w:hAnsi="Times New Roman" w:cs="Times New Roman"/>
          <w:sz w:val="24"/>
          <w:szCs w:val="24"/>
        </w:rPr>
        <w:t xml:space="preserve"> considering the experimental approach. Solids containing AFCs were not used as samples because getting the dye into an aqueous state did not yield </w:t>
      </w:r>
      <w:r w:rsidR="00465F39">
        <w:rPr>
          <w:rFonts w:ascii="Times New Roman" w:hAnsi="Times New Roman" w:cs="Times New Roman"/>
          <w:sz w:val="24"/>
          <w:szCs w:val="24"/>
        </w:rPr>
        <w:t>transparent</w:t>
      </w:r>
      <w:r w:rsidRPr="00496D7D">
        <w:rPr>
          <w:rFonts w:ascii="Times New Roman" w:hAnsi="Times New Roman" w:cs="Times New Roman"/>
          <w:sz w:val="24"/>
          <w:szCs w:val="24"/>
        </w:rPr>
        <w:t xml:space="preserve"> enough solutions for UV-</w:t>
      </w:r>
      <w:r w:rsidR="00AA585A">
        <w:rPr>
          <w:rFonts w:ascii="Times New Roman" w:hAnsi="Times New Roman" w:cs="Times New Roman"/>
          <w:sz w:val="24"/>
          <w:szCs w:val="24"/>
        </w:rPr>
        <w:t>Visible</w:t>
      </w:r>
      <w:r w:rsidRPr="00496D7D">
        <w:rPr>
          <w:rFonts w:ascii="Times New Roman" w:hAnsi="Times New Roman" w:cs="Times New Roman"/>
          <w:sz w:val="24"/>
          <w:szCs w:val="24"/>
        </w:rPr>
        <w:t xml:space="preserve"> analysis. A list of samples</w:t>
      </w:r>
      <w:r w:rsidR="005972E5">
        <w:rPr>
          <w:rFonts w:ascii="Times New Roman" w:hAnsi="Times New Roman" w:cs="Times New Roman"/>
          <w:sz w:val="24"/>
          <w:szCs w:val="24"/>
        </w:rPr>
        <w:t xml:space="preserve"> and their serving sizes</w:t>
      </w:r>
      <w:r w:rsidR="00590308">
        <w:rPr>
          <w:rFonts w:ascii="Times New Roman" w:hAnsi="Times New Roman" w:cs="Times New Roman"/>
          <w:sz w:val="24"/>
          <w:szCs w:val="24"/>
        </w:rPr>
        <w:t xml:space="preserve"> can be found in Table 2.</w:t>
      </w:r>
    </w:p>
    <w:p w14:paraId="72B962B2" w14:textId="77777777" w:rsidR="0003129E" w:rsidRPr="00611B5D" w:rsidRDefault="0003129E" w:rsidP="0003129E">
      <w:pPr>
        <w:spacing w:after="0"/>
        <w:ind w:firstLine="720"/>
        <w:rPr>
          <w:rFonts w:cstheme="minorHAnsi"/>
        </w:rPr>
      </w:pPr>
    </w:p>
    <w:p w14:paraId="4D0C46DE" w14:textId="77777777" w:rsidR="00496D7D" w:rsidRPr="00611B5D" w:rsidRDefault="00496D7D" w:rsidP="00456B41">
      <w:pPr>
        <w:spacing w:after="0"/>
        <w:rPr>
          <w:rFonts w:cstheme="minorHAnsi"/>
          <w:b/>
          <w:bCs/>
        </w:rPr>
      </w:pPr>
      <w:r w:rsidRPr="00611B5D">
        <w:rPr>
          <w:rFonts w:cstheme="minorHAnsi"/>
          <w:b/>
          <w:bCs/>
        </w:rPr>
        <w:t xml:space="preserve">Table </w:t>
      </w:r>
      <w:r w:rsidRPr="00611B5D">
        <w:rPr>
          <w:rFonts w:cstheme="minorHAnsi"/>
          <w:b/>
          <w:bCs/>
        </w:rPr>
        <w:fldChar w:fldCharType="begin"/>
      </w:r>
      <w:r w:rsidRPr="00611B5D">
        <w:rPr>
          <w:rFonts w:cstheme="minorHAnsi"/>
          <w:b/>
          <w:bCs/>
        </w:rPr>
        <w:instrText xml:space="preserve"> SEQ Table \* ARABIC </w:instrText>
      </w:r>
      <w:r w:rsidRPr="00611B5D">
        <w:rPr>
          <w:rFonts w:cstheme="minorHAnsi"/>
          <w:b/>
          <w:bCs/>
        </w:rPr>
        <w:fldChar w:fldCharType="separate"/>
      </w:r>
      <w:r w:rsidR="00420D89">
        <w:rPr>
          <w:rFonts w:cstheme="minorHAnsi"/>
          <w:b/>
          <w:bCs/>
          <w:noProof/>
        </w:rPr>
        <w:t>1</w:t>
      </w:r>
      <w:r w:rsidRPr="00611B5D">
        <w:rPr>
          <w:rFonts w:cstheme="minorHAnsi"/>
        </w:rPr>
        <w:fldChar w:fldCharType="end"/>
      </w:r>
      <w:r w:rsidRPr="00611B5D">
        <w:rPr>
          <w:rFonts w:cstheme="minorHAnsi"/>
          <w:b/>
          <w:bCs/>
        </w:rPr>
        <w:t>. Physical properties of Red 40, Blue 1, and Yellow 5.</w:t>
      </w:r>
    </w:p>
    <w:tbl>
      <w:tblPr>
        <w:tblStyle w:val="TableGrid"/>
        <w:tblW w:w="9350" w:type="dxa"/>
        <w:jc w:val="center"/>
        <w:tblLook w:val="04A0" w:firstRow="1" w:lastRow="0" w:firstColumn="1" w:lastColumn="0" w:noHBand="0" w:noVBand="1"/>
      </w:tblPr>
      <w:tblGrid>
        <w:gridCol w:w="1450"/>
        <w:gridCol w:w="3016"/>
        <w:gridCol w:w="1235"/>
        <w:gridCol w:w="3649"/>
      </w:tblGrid>
      <w:tr w:rsidR="00496D7D" w:rsidRPr="00496D7D" w14:paraId="21D643AE" w14:textId="77777777" w:rsidTr="00496D7D">
        <w:trPr>
          <w:trHeight w:val="882"/>
          <w:jc w:val="center"/>
        </w:trPr>
        <w:tc>
          <w:tcPr>
            <w:tcW w:w="1450" w:type="dxa"/>
            <w:vAlign w:val="center"/>
          </w:tcPr>
          <w:p w14:paraId="6B078465" w14:textId="77777777" w:rsidR="00496D7D" w:rsidRPr="00496D7D" w:rsidRDefault="00496D7D" w:rsidP="00496D7D">
            <w:pPr>
              <w:spacing w:line="276" w:lineRule="auto"/>
              <w:jc w:val="center"/>
              <w:rPr>
                <w:rFonts w:ascii="Times New Roman" w:hAnsi="Times New Roman" w:cs="Times New Roman"/>
                <w:sz w:val="24"/>
                <w:szCs w:val="24"/>
              </w:rPr>
            </w:pPr>
            <w:r w:rsidRPr="00496D7D">
              <w:rPr>
                <w:rFonts w:ascii="Times New Roman" w:hAnsi="Times New Roman" w:cs="Times New Roman"/>
                <w:sz w:val="24"/>
                <w:szCs w:val="24"/>
              </w:rPr>
              <w:t>FD&amp;C Dye</w:t>
            </w:r>
          </w:p>
        </w:tc>
        <w:tc>
          <w:tcPr>
            <w:tcW w:w="3016" w:type="dxa"/>
            <w:vAlign w:val="center"/>
          </w:tcPr>
          <w:p w14:paraId="1A6EF70D" w14:textId="77777777" w:rsidR="00496D7D" w:rsidRPr="00496D7D" w:rsidRDefault="00496D7D" w:rsidP="00496D7D">
            <w:pPr>
              <w:spacing w:line="276" w:lineRule="auto"/>
              <w:jc w:val="center"/>
              <w:rPr>
                <w:rFonts w:ascii="Times New Roman" w:hAnsi="Times New Roman" w:cs="Times New Roman"/>
                <w:sz w:val="24"/>
                <w:szCs w:val="24"/>
              </w:rPr>
            </w:pPr>
            <w:r w:rsidRPr="00496D7D">
              <w:rPr>
                <w:rFonts w:ascii="Times New Roman" w:hAnsi="Times New Roman" w:cs="Times New Roman"/>
                <w:sz w:val="24"/>
                <w:szCs w:val="24"/>
              </w:rPr>
              <w:t>Molecular Weight (g·mol</w:t>
            </w:r>
            <w:r w:rsidRPr="00496D7D">
              <w:rPr>
                <w:rFonts w:ascii="Times New Roman" w:hAnsi="Times New Roman" w:cs="Times New Roman"/>
                <w:sz w:val="24"/>
                <w:szCs w:val="24"/>
                <w:vertAlign w:val="superscript"/>
              </w:rPr>
              <w:t>-1</w:t>
            </w:r>
            <w:r w:rsidRPr="00496D7D">
              <w:rPr>
                <w:rFonts w:ascii="Times New Roman" w:hAnsi="Times New Roman" w:cs="Times New Roman"/>
                <w:sz w:val="24"/>
                <w:szCs w:val="24"/>
              </w:rPr>
              <w:t>)</w:t>
            </w:r>
          </w:p>
        </w:tc>
        <w:tc>
          <w:tcPr>
            <w:tcW w:w="1235" w:type="dxa"/>
            <w:vAlign w:val="center"/>
          </w:tcPr>
          <w:p w14:paraId="2E0877FA" w14:textId="77777777" w:rsidR="00496D7D" w:rsidRPr="00496D7D" w:rsidRDefault="00496D7D" w:rsidP="00496D7D">
            <w:pPr>
              <w:spacing w:line="276" w:lineRule="auto"/>
              <w:jc w:val="center"/>
              <w:rPr>
                <w:rFonts w:ascii="Times New Roman" w:hAnsi="Times New Roman" w:cs="Times New Roman"/>
                <w:sz w:val="24"/>
                <w:szCs w:val="24"/>
              </w:rPr>
            </w:pPr>
            <w:proofErr w:type="spellStart"/>
            <w:r w:rsidRPr="00496D7D">
              <w:rPr>
                <w:rFonts w:ascii="Times New Roman" w:hAnsi="Times New Roman" w:cs="Times New Roman"/>
                <w:sz w:val="24"/>
                <w:szCs w:val="24"/>
              </w:rPr>
              <w:t>λ</w:t>
            </w:r>
            <w:r w:rsidRPr="00496D7D">
              <w:rPr>
                <w:rFonts w:ascii="Times New Roman" w:hAnsi="Times New Roman" w:cs="Times New Roman"/>
                <w:sz w:val="24"/>
                <w:szCs w:val="24"/>
                <w:vertAlign w:val="subscript"/>
              </w:rPr>
              <w:t>max</w:t>
            </w:r>
            <w:proofErr w:type="spellEnd"/>
            <w:r w:rsidRPr="00496D7D">
              <w:rPr>
                <w:rFonts w:ascii="Times New Roman" w:hAnsi="Times New Roman" w:cs="Times New Roman"/>
                <w:sz w:val="24"/>
                <w:szCs w:val="24"/>
                <w:vertAlign w:val="subscript"/>
              </w:rPr>
              <w:t xml:space="preserve"> </w:t>
            </w:r>
            <w:r w:rsidRPr="00496D7D">
              <w:rPr>
                <w:rFonts w:ascii="Times New Roman" w:hAnsi="Times New Roman" w:cs="Times New Roman"/>
                <w:sz w:val="24"/>
                <w:szCs w:val="24"/>
              </w:rPr>
              <w:t>(nm)</w:t>
            </w:r>
          </w:p>
        </w:tc>
        <w:tc>
          <w:tcPr>
            <w:tcW w:w="3649" w:type="dxa"/>
            <w:vAlign w:val="center"/>
          </w:tcPr>
          <w:p w14:paraId="15EF8BE3" w14:textId="77777777" w:rsidR="00496D7D" w:rsidRPr="00496D7D" w:rsidRDefault="00496D7D" w:rsidP="00496D7D">
            <w:pPr>
              <w:spacing w:line="276" w:lineRule="auto"/>
              <w:jc w:val="center"/>
              <w:rPr>
                <w:rFonts w:ascii="Times New Roman" w:hAnsi="Times New Roman" w:cs="Times New Roman"/>
                <w:sz w:val="24"/>
                <w:szCs w:val="24"/>
              </w:rPr>
            </w:pPr>
            <w:r w:rsidRPr="00496D7D">
              <w:rPr>
                <w:rFonts w:ascii="Times New Roman" w:hAnsi="Times New Roman" w:cs="Times New Roman"/>
                <w:sz w:val="24"/>
                <w:szCs w:val="24"/>
              </w:rPr>
              <w:t>Molar absorptivity (L·mol</w:t>
            </w:r>
            <w:r w:rsidRPr="00496D7D">
              <w:rPr>
                <w:rFonts w:ascii="Times New Roman" w:hAnsi="Times New Roman" w:cs="Times New Roman"/>
                <w:sz w:val="24"/>
                <w:szCs w:val="24"/>
                <w:vertAlign w:val="superscript"/>
              </w:rPr>
              <w:t>-1</w:t>
            </w:r>
            <w:r w:rsidRPr="00496D7D">
              <w:rPr>
                <w:rFonts w:ascii="Times New Roman" w:hAnsi="Times New Roman" w:cs="Times New Roman"/>
                <w:sz w:val="24"/>
                <w:szCs w:val="24"/>
              </w:rPr>
              <w:t>· cm</w:t>
            </w:r>
            <w:r w:rsidRPr="00496D7D">
              <w:rPr>
                <w:rFonts w:ascii="Times New Roman" w:hAnsi="Times New Roman" w:cs="Times New Roman"/>
                <w:sz w:val="24"/>
                <w:szCs w:val="24"/>
                <w:vertAlign w:val="superscript"/>
              </w:rPr>
              <w:t>-1</w:t>
            </w:r>
            <w:r w:rsidRPr="00496D7D">
              <w:rPr>
                <w:rFonts w:ascii="Times New Roman" w:hAnsi="Times New Roman" w:cs="Times New Roman"/>
                <w:sz w:val="24"/>
                <w:szCs w:val="24"/>
              </w:rPr>
              <w:t>)</w:t>
            </w:r>
          </w:p>
        </w:tc>
      </w:tr>
      <w:tr w:rsidR="00496D7D" w:rsidRPr="00496D7D" w14:paraId="1DC1FBF5" w14:textId="77777777" w:rsidTr="00496D7D">
        <w:trPr>
          <w:trHeight w:val="277"/>
          <w:jc w:val="center"/>
        </w:trPr>
        <w:tc>
          <w:tcPr>
            <w:tcW w:w="1450" w:type="dxa"/>
            <w:vAlign w:val="center"/>
          </w:tcPr>
          <w:p w14:paraId="33EF373D" w14:textId="77777777" w:rsidR="00496D7D" w:rsidRPr="00496D7D" w:rsidRDefault="00496D7D" w:rsidP="00496D7D">
            <w:pPr>
              <w:spacing w:line="276" w:lineRule="auto"/>
              <w:jc w:val="center"/>
              <w:rPr>
                <w:rFonts w:ascii="Times New Roman" w:hAnsi="Times New Roman" w:cs="Times New Roman"/>
                <w:sz w:val="24"/>
                <w:szCs w:val="24"/>
              </w:rPr>
            </w:pPr>
            <w:r w:rsidRPr="00496D7D">
              <w:rPr>
                <w:rFonts w:ascii="Times New Roman" w:hAnsi="Times New Roman" w:cs="Times New Roman"/>
                <w:sz w:val="24"/>
                <w:szCs w:val="24"/>
              </w:rPr>
              <w:t>Red 40</w:t>
            </w:r>
          </w:p>
        </w:tc>
        <w:tc>
          <w:tcPr>
            <w:tcW w:w="3016" w:type="dxa"/>
            <w:vAlign w:val="center"/>
          </w:tcPr>
          <w:p w14:paraId="7B26EE82" w14:textId="77777777" w:rsidR="00496D7D" w:rsidRPr="00496D7D" w:rsidRDefault="00496D7D" w:rsidP="00496D7D">
            <w:pPr>
              <w:spacing w:line="276" w:lineRule="auto"/>
              <w:jc w:val="center"/>
              <w:rPr>
                <w:rFonts w:ascii="Times New Roman" w:hAnsi="Times New Roman" w:cs="Times New Roman"/>
                <w:sz w:val="24"/>
                <w:szCs w:val="24"/>
              </w:rPr>
            </w:pPr>
            <w:r w:rsidRPr="00496D7D">
              <w:rPr>
                <w:rFonts w:ascii="Times New Roman" w:hAnsi="Times New Roman" w:cs="Times New Roman"/>
                <w:sz w:val="24"/>
                <w:szCs w:val="24"/>
              </w:rPr>
              <w:t>496.42</w:t>
            </w:r>
          </w:p>
        </w:tc>
        <w:tc>
          <w:tcPr>
            <w:tcW w:w="1235" w:type="dxa"/>
            <w:vAlign w:val="center"/>
          </w:tcPr>
          <w:p w14:paraId="1F98D8C8" w14:textId="77777777" w:rsidR="00496D7D" w:rsidRPr="00496D7D" w:rsidRDefault="00496D7D" w:rsidP="00496D7D">
            <w:pPr>
              <w:spacing w:line="276" w:lineRule="auto"/>
              <w:jc w:val="center"/>
              <w:rPr>
                <w:rFonts w:ascii="Times New Roman" w:hAnsi="Times New Roman" w:cs="Times New Roman"/>
                <w:sz w:val="24"/>
                <w:szCs w:val="24"/>
              </w:rPr>
            </w:pPr>
            <w:r w:rsidRPr="00496D7D">
              <w:rPr>
                <w:rFonts w:ascii="Times New Roman" w:hAnsi="Times New Roman" w:cs="Times New Roman"/>
                <w:sz w:val="24"/>
                <w:szCs w:val="24"/>
              </w:rPr>
              <w:t>505</w:t>
            </w:r>
          </w:p>
        </w:tc>
        <w:tc>
          <w:tcPr>
            <w:tcW w:w="3649" w:type="dxa"/>
            <w:vAlign w:val="center"/>
          </w:tcPr>
          <w:p w14:paraId="45C12555" w14:textId="77777777" w:rsidR="00496D7D" w:rsidRPr="00496D7D" w:rsidRDefault="00496D7D" w:rsidP="008F2B89">
            <w:pPr>
              <w:spacing w:line="276" w:lineRule="auto"/>
              <w:jc w:val="center"/>
              <w:rPr>
                <w:rFonts w:ascii="Times New Roman" w:hAnsi="Times New Roman" w:cs="Times New Roman"/>
                <w:sz w:val="24"/>
                <w:szCs w:val="24"/>
              </w:rPr>
            </w:pPr>
            <w:r w:rsidRPr="00496D7D">
              <w:rPr>
                <w:rFonts w:ascii="Times New Roman" w:hAnsi="Times New Roman" w:cs="Times New Roman"/>
                <w:sz w:val="24"/>
                <w:szCs w:val="24"/>
              </w:rPr>
              <w:t>2</w:t>
            </w:r>
            <w:r w:rsidR="008F2B89">
              <w:rPr>
                <w:rFonts w:ascii="Times New Roman" w:hAnsi="Times New Roman" w:cs="Times New Roman"/>
                <w:sz w:val="24"/>
                <w:szCs w:val="24"/>
              </w:rPr>
              <w:t>.</w:t>
            </w:r>
            <w:r w:rsidRPr="00496D7D">
              <w:rPr>
                <w:rFonts w:ascii="Times New Roman" w:hAnsi="Times New Roman" w:cs="Times New Roman"/>
                <w:sz w:val="24"/>
                <w:szCs w:val="24"/>
              </w:rPr>
              <w:t>50</w:t>
            </w:r>
            <w:r w:rsidR="008F2B89">
              <w:rPr>
                <w:rFonts w:ascii="Times New Roman" w:hAnsi="Times New Roman" w:cs="Times New Roman"/>
                <w:sz w:val="24"/>
                <w:szCs w:val="24"/>
              </w:rPr>
              <w:t xml:space="preserve"> X 10</w:t>
            </w:r>
            <w:r w:rsidR="008F2B89" w:rsidRPr="008F2B89">
              <w:rPr>
                <w:rFonts w:ascii="Times New Roman" w:hAnsi="Times New Roman" w:cs="Times New Roman"/>
                <w:sz w:val="24"/>
                <w:szCs w:val="24"/>
                <w:vertAlign w:val="superscript"/>
              </w:rPr>
              <w:t>4</w:t>
            </w:r>
          </w:p>
        </w:tc>
      </w:tr>
      <w:tr w:rsidR="00496D7D" w:rsidRPr="00496D7D" w14:paraId="7801322F" w14:textId="77777777" w:rsidTr="00496D7D">
        <w:trPr>
          <w:trHeight w:val="294"/>
          <w:jc w:val="center"/>
        </w:trPr>
        <w:tc>
          <w:tcPr>
            <w:tcW w:w="1450" w:type="dxa"/>
            <w:vAlign w:val="center"/>
          </w:tcPr>
          <w:p w14:paraId="35EBA3D2" w14:textId="77777777" w:rsidR="00496D7D" w:rsidRPr="00496D7D" w:rsidRDefault="00496D7D" w:rsidP="00496D7D">
            <w:pPr>
              <w:spacing w:line="276" w:lineRule="auto"/>
              <w:jc w:val="center"/>
              <w:rPr>
                <w:rFonts w:ascii="Times New Roman" w:hAnsi="Times New Roman" w:cs="Times New Roman"/>
                <w:sz w:val="24"/>
                <w:szCs w:val="24"/>
              </w:rPr>
            </w:pPr>
            <w:r w:rsidRPr="00496D7D">
              <w:rPr>
                <w:rFonts w:ascii="Times New Roman" w:hAnsi="Times New Roman" w:cs="Times New Roman"/>
                <w:sz w:val="24"/>
                <w:szCs w:val="24"/>
              </w:rPr>
              <w:t>Blue 1</w:t>
            </w:r>
          </w:p>
        </w:tc>
        <w:tc>
          <w:tcPr>
            <w:tcW w:w="3016" w:type="dxa"/>
            <w:vAlign w:val="center"/>
          </w:tcPr>
          <w:p w14:paraId="2BF88383" w14:textId="77777777" w:rsidR="00496D7D" w:rsidRPr="00496D7D" w:rsidRDefault="00496D7D" w:rsidP="00496D7D">
            <w:pPr>
              <w:spacing w:line="276" w:lineRule="auto"/>
              <w:jc w:val="center"/>
              <w:rPr>
                <w:rFonts w:ascii="Times New Roman" w:hAnsi="Times New Roman" w:cs="Times New Roman"/>
                <w:sz w:val="24"/>
                <w:szCs w:val="24"/>
              </w:rPr>
            </w:pPr>
            <w:r w:rsidRPr="00496D7D">
              <w:rPr>
                <w:rFonts w:ascii="Times New Roman" w:hAnsi="Times New Roman" w:cs="Times New Roman"/>
                <w:sz w:val="24"/>
                <w:szCs w:val="24"/>
              </w:rPr>
              <w:t>791.84</w:t>
            </w:r>
          </w:p>
        </w:tc>
        <w:tc>
          <w:tcPr>
            <w:tcW w:w="1235" w:type="dxa"/>
            <w:vAlign w:val="center"/>
          </w:tcPr>
          <w:p w14:paraId="77D9F25B" w14:textId="77777777" w:rsidR="00496D7D" w:rsidRPr="00496D7D" w:rsidRDefault="00496D7D" w:rsidP="00496D7D">
            <w:pPr>
              <w:spacing w:line="276" w:lineRule="auto"/>
              <w:jc w:val="center"/>
              <w:rPr>
                <w:rFonts w:ascii="Times New Roman" w:hAnsi="Times New Roman" w:cs="Times New Roman"/>
                <w:sz w:val="24"/>
                <w:szCs w:val="24"/>
              </w:rPr>
            </w:pPr>
            <w:r w:rsidRPr="00496D7D">
              <w:rPr>
                <w:rFonts w:ascii="Times New Roman" w:hAnsi="Times New Roman" w:cs="Times New Roman"/>
                <w:sz w:val="24"/>
                <w:szCs w:val="24"/>
              </w:rPr>
              <w:t>630</w:t>
            </w:r>
          </w:p>
        </w:tc>
        <w:tc>
          <w:tcPr>
            <w:tcW w:w="3649" w:type="dxa"/>
            <w:vAlign w:val="center"/>
          </w:tcPr>
          <w:p w14:paraId="7F338EFB" w14:textId="77777777" w:rsidR="00496D7D" w:rsidRPr="00496D7D" w:rsidRDefault="00496D7D" w:rsidP="008F2B89">
            <w:pPr>
              <w:spacing w:line="276" w:lineRule="auto"/>
              <w:jc w:val="center"/>
              <w:rPr>
                <w:rFonts w:ascii="Times New Roman" w:hAnsi="Times New Roman" w:cs="Times New Roman"/>
                <w:sz w:val="24"/>
                <w:szCs w:val="24"/>
              </w:rPr>
            </w:pPr>
            <w:r w:rsidRPr="00496D7D">
              <w:rPr>
                <w:rFonts w:ascii="Times New Roman" w:hAnsi="Times New Roman" w:cs="Times New Roman"/>
                <w:sz w:val="24"/>
                <w:szCs w:val="24"/>
              </w:rPr>
              <w:t>1</w:t>
            </w:r>
            <w:r w:rsidR="008F2B89">
              <w:rPr>
                <w:rFonts w:ascii="Times New Roman" w:hAnsi="Times New Roman" w:cs="Times New Roman"/>
                <w:sz w:val="24"/>
                <w:szCs w:val="24"/>
              </w:rPr>
              <w:t>.</w:t>
            </w:r>
            <w:r w:rsidRPr="00496D7D">
              <w:rPr>
                <w:rFonts w:ascii="Times New Roman" w:hAnsi="Times New Roman" w:cs="Times New Roman"/>
                <w:sz w:val="24"/>
                <w:szCs w:val="24"/>
              </w:rPr>
              <w:t>05</w:t>
            </w:r>
            <w:r w:rsidR="008F2B89">
              <w:rPr>
                <w:rFonts w:ascii="Times New Roman" w:hAnsi="Times New Roman" w:cs="Times New Roman"/>
                <w:sz w:val="24"/>
                <w:szCs w:val="24"/>
              </w:rPr>
              <w:t xml:space="preserve"> X 10</w:t>
            </w:r>
            <w:r w:rsidR="008F2B89" w:rsidRPr="008F2B89">
              <w:rPr>
                <w:rFonts w:ascii="Times New Roman" w:hAnsi="Times New Roman" w:cs="Times New Roman"/>
                <w:sz w:val="24"/>
                <w:szCs w:val="24"/>
                <w:vertAlign w:val="superscript"/>
              </w:rPr>
              <w:t>5</w:t>
            </w:r>
          </w:p>
        </w:tc>
      </w:tr>
      <w:tr w:rsidR="00496D7D" w:rsidRPr="00496D7D" w14:paraId="6C0834B9" w14:textId="77777777" w:rsidTr="00496D7D">
        <w:trPr>
          <w:trHeight w:val="294"/>
          <w:jc w:val="center"/>
        </w:trPr>
        <w:tc>
          <w:tcPr>
            <w:tcW w:w="1450" w:type="dxa"/>
            <w:vAlign w:val="center"/>
          </w:tcPr>
          <w:p w14:paraId="60EF30C7" w14:textId="77777777" w:rsidR="00496D7D" w:rsidRPr="00496D7D" w:rsidRDefault="00496D7D" w:rsidP="00496D7D">
            <w:pPr>
              <w:spacing w:line="276" w:lineRule="auto"/>
              <w:jc w:val="center"/>
              <w:rPr>
                <w:rFonts w:ascii="Times New Roman" w:hAnsi="Times New Roman" w:cs="Times New Roman"/>
                <w:sz w:val="24"/>
                <w:szCs w:val="24"/>
              </w:rPr>
            </w:pPr>
            <w:r w:rsidRPr="00496D7D">
              <w:rPr>
                <w:rFonts w:ascii="Times New Roman" w:hAnsi="Times New Roman" w:cs="Times New Roman"/>
                <w:sz w:val="24"/>
                <w:szCs w:val="24"/>
              </w:rPr>
              <w:t>Yellow 5</w:t>
            </w:r>
          </w:p>
        </w:tc>
        <w:tc>
          <w:tcPr>
            <w:tcW w:w="3016" w:type="dxa"/>
            <w:vAlign w:val="center"/>
          </w:tcPr>
          <w:p w14:paraId="532F3E4C" w14:textId="77777777" w:rsidR="00496D7D" w:rsidRPr="00496D7D" w:rsidRDefault="00496D7D" w:rsidP="00496D7D">
            <w:pPr>
              <w:spacing w:line="276" w:lineRule="auto"/>
              <w:jc w:val="center"/>
              <w:rPr>
                <w:rFonts w:ascii="Times New Roman" w:hAnsi="Times New Roman" w:cs="Times New Roman"/>
                <w:sz w:val="24"/>
                <w:szCs w:val="24"/>
              </w:rPr>
            </w:pPr>
            <w:r w:rsidRPr="00496D7D">
              <w:rPr>
                <w:rFonts w:ascii="Times New Roman" w:hAnsi="Times New Roman" w:cs="Times New Roman"/>
                <w:sz w:val="24"/>
                <w:szCs w:val="24"/>
              </w:rPr>
              <w:t>534.30</w:t>
            </w:r>
          </w:p>
        </w:tc>
        <w:tc>
          <w:tcPr>
            <w:tcW w:w="1235" w:type="dxa"/>
            <w:vAlign w:val="center"/>
          </w:tcPr>
          <w:p w14:paraId="5675DB0D" w14:textId="77777777" w:rsidR="00496D7D" w:rsidRPr="00496D7D" w:rsidRDefault="00496D7D" w:rsidP="00496D7D">
            <w:pPr>
              <w:spacing w:line="276" w:lineRule="auto"/>
              <w:jc w:val="center"/>
              <w:rPr>
                <w:rFonts w:ascii="Times New Roman" w:hAnsi="Times New Roman" w:cs="Times New Roman"/>
                <w:sz w:val="24"/>
                <w:szCs w:val="24"/>
              </w:rPr>
            </w:pPr>
            <w:r w:rsidRPr="00496D7D">
              <w:rPr>
                <w:rFonts w:ascii="Times New Roman" w:hAnsi="Times New Roman" w:cs="Times New Roman"/>
                <w:sz w:val="24"/>
                <w:szCs w:val="24"/>
              </w:rPr>
              <w:t>429</w:t>
            </w:r>
          </w:p>
        </w:tc>
        <w:tc>
          <w:tcPr>
            <w:tcW w:w="3649" w:type="dxa"/>
            <w:vAlign w:val="center"/>
          </w:tcPr>
          <w:p w14:paraId="02615BB7" w14:textId="77777777" w:rsidR="00496D7D" w:rsidRPr="00496D7D" w:rsidRDefault="00496D7D" w:rsidP="00496D7D">
            <w:pPr>
              <w:spacing w:line="276" w:lineRule="auto"/>
              <w:jc w:val="center"/>
              <w:rPr>
                <w:rFonts w:ascii="Times New Roman" w:hAnsi="Times New Roman" w:cs="Times New Roman"/>
                <w:sz w:val="24"/>
                <w:szCs w:val="24"/>
              </w:rPr>
            </w:pPr>
            <w:r w:rsidRPr="00496D7D">
              <w:rPr>
                <w:rFonts w:ascii="Times New Roman" w:hAnsi="Times New Roman" w:cs="Times New Roman"/>
                <w:sz w:val="24"/>
                <w:szCs w:val="24"/>
              </w:rPr>
              <w:t>2</w:t>
            </w:r>
            <w:r w:rsidR="008F2B89">
              <w:rPr>
                <w:rFonts w:ascii="Times New Roman" w:hAnsi="Times New Roman" w:cs="Times New Roman"/>
                <w:sz w:val="24"/>
                <w:szCs w:val="24"/>
              </w:rPr>
              <w:t>.</w:t>
            </w:r>
            <w:r w:rsidRPr="00496D7D">
              <w:rPr>
                <w:rFonts w:ascii="Times New Roman" w:hAnsi="Times New Roman" w:cs="Times New Roman"/>
                <w:sz w:val="24"/>
                <w:szCs w:val="24"/>
              </w:rPr>
              <w:t>1</w:t>
            </w:r>
            <w:r w:rsidR="008F2B89">
              <w:rPr>
                <w:rFonts w:ascii="Times New Roman" w:hAnsi="Times New Roman" w:cs="Times New Roman"/>
                <w:sz w:val="24"/>
                <w:szCs w:val="24"/>
              </w:rPr>
              <w:t>2 X 10</w:t>
            </w:r>
            <w:r w:rsidR="008F2B89" w:rsidRPr="008F2B89">
              <w:rPr>
                <w:rFonts w:ascii="Times New Roman" w:hAnsi="Times New Roman" w:cs="Times New Roman"/>
                <w:sz w:val="24"/>
                <w:szCs w:val="24"/>
                <w:vertAlign w:val="superscript"/>
              </w:rPr>
              <w:t>4</w:t>
            </w:r>
          </w:p>
        </w:tc>
      </w:tr>
    </w:tbl>
    <w:p w14:paraId="11DB94B9" w14:textId="77777777" w:rsidR="00590308" w:rsidRDefault="00590308" w:rsidP="00456B41">
      <w:pPr>
        <w:spacing w:after="0"/>
        <w:rPr>
          <w:rFonts w:cstheme="minorHAnsi"/>
          <w:b/>
        </w:rPr>
      </w:pPr>
    </w:p>
    <w:p w14:paraId="2FE53CD3" w14:textId="77777777" w:rsidR="00EA73B4" w:rsidRDefault="00EA73B4" w:rsidP="00456B41">
      <w:pPr>
        <w:spacing w:after="0"/>
        <w:rPr>
          <w:rFonts w:cstheme="minorHAnsi"/>
          <w:b/>
        </w:rPr>
      </w:pPr>
    </w:p>
    <w:p w14:paraId="085B264D" w14:textId="77777777" w:rsidR="00EA73B4" w:rsidRDefault="00EA73B4" w:rsidP="00456B41">
      <w:pPr>
        <w:spacing w:after="0"/>
        <w:rPr>
          <w:rFonts w:cstheme="minorHAnsi"/>
          <w:b/>
        </w:rPr>
      </w:pPr>
    </w:p>
    <w:p w14:paraId="2BD8FB91" w14:textId="77777777" w:rsidR="00FE7E5D" w:rsidRDefault="00590308" w:rsidP="002E000A">
      <w:pPr>
        <w:keepNext/>
        <w:spacing w:after="0"/>
        <w:jc w:val="center"/>
      </w:pPr>
      <w:r>
        <w:rPr>
          <w:rFonts w:cstheme="minorHAnsi"/>
          <w:b/>
          <w:noProof/>
        </w:rPr>
        <w:lastRenderedPageBreak/>
        <w:drawing>
          <wp:inline distT="0" distB="0" distL="0" distR="0" wp14:anchorId="54AC33EB" wp14:editId="6D50AAB7">
            <wp:extent cx="3105150" cy="1810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lliant_Blue_FCF_structure.tif.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3109427" cy="1812822"/>
                    </a:xfrm>
                    <a:prstGeom prst="rect">
                      <a:avLst/>
                    </a:prstGeom>
                  </pic:spPr>
                </pic:pic>
              </a:graphicData>
            </a:graphic>
          </wp:inline>
        </w:drawing>
      </w:r>
      <w:r w:rsidR="002E000A">
        <w:rPr>
          <w:rFonts w:cstheme="minorHAnsi"/>
          <w:b/>
          <w:noProof/>
        </w:rPr>
        <w:t xml:space="preserve">      </w:t>
      </w:r>
      <w:r w:rsidR="002E000A">
        <w:rPr>
          <w:rFonts w:cstheme="minorHAnsi"/>
          <w:b/>
          <w:noProof/>
        </w:rPr>
        <w:drawing>
          <wp:inline distT="0" distB="0" distL="0" distR="0" wp14:anchorId="4AB22158" wp14:editId="2EB61858">
            <wp:extent cx="2343150" cy="183901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ed 40.png"/>
                    <pic:cNvPicPr/>
                  </pic:nvPicPr>
                  <pic:blipFill>
                    <a:blip r:embed="rId9">
                      <a:biLevel thresh="25000"/>
                      <a:extLst>
                        <a:ext uri="{28A0092B-C50C-407E-A947-70E740481C1C}">
                          <a14:useLocalDpi xmlns:a14="http://schemas.microsoft.com/office/drawing/2010/main" val="0"/>
                        </a:ext>
                      </a:extLst>
                    </a:blip>
                    <a:stretch>
                      <a:fillRect/>
                    </a:stretch>
                  </pic:blipFill>
                  <pic:spPr>
                    <a:xfrm>
                      <a:off x="0" y="0"/>
                      <a:ext cx="2342858" cy="1838789"/>
                    </a:xfrm>
                    <a:prstGeom prst="rect">
                      <a:avLst/>
                    </a:prstGeom>
                  </pic:spPr>
                </pic:pic>
              </a:graphicData>
            </a:graphic>
          </wp:inline>
        </w:drawing>
      </w:r>
      <w:r w:rsidR="002E000A">
        <w:t xml:space="preserve"> </w:t>
      </w:r>
      <w:r w:rsidR="002E000A" w:rsidRPr="00FE7E5D">
        <w:rPr>
          <w:rFonts w:cstheme="minorHAnsi"/>
          <w:b/>
          <w:noProof/>
        </w:rPr>
        <w:drawing>
          <wp:inline distT="0" distB="0" distL="0" distR="0" wp14:anchorId="1AD0A69D" wp14:editId="519482D1">
            <wp:extent cx="3219450" cy="1037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 5.png"/>
                    <pic:cNvPicPr/>
                  </pic:nvPicPr>
                  <pic:blipFill>
                    <a:blip r:embed="rId10">
                      <a:biLevel thresh="25000"/>
                      <a:extLst>
                        <a:ext uri="{28A0092B-C50C-407E-A947-70E740481C1C}">
                          <a14:useLocalDpi xmlns:a14="http://schemas.microsoft.com/office/drawing/2010/main" val="0"/>
                        </a:ext>
                      </a:extLst>
                    </a:blip>
                    <a:stretch>
                      <a:fillRect/>
                    </a:stretch>
                  </pic:blipFill>
                  <pic:spPr>
                    <a:xfrm>
                      <a:off x="0" y="0"/>
                      <a:ext cx="3219450" cy="1037378"/>
                    </a:xfrm>
                    <a:prstGeom prst="rect">
                      <a:avLst/>
                    </a:prstGeom>
                  </pic:spPr>
                </pic:pic>
              </a:graphicData>
            </a:graphic>
          </wp:inline>
        </w:drawing>
      </w:r>
    </w:p>
    <w:p w14:paraId="3E37A7DE" w14:textId="77777777" w:rsidR="00EA73B4" w:rsidRPr="006F628E" w:rsidRDefault="00FE7E5D" w:rsidP="006F628E">
      <w:pPr>
        <w:pStyle w:val="Caption"/>
        <w:rPr>
          <w:rFonts w:cstheme="minorHAnsi"/>
          <w:b w:val="0"/>
          <w:color w:val="auto"/>
          <w:sz w:val="22"/>
        </w:rPr>
      </w:pPr>
      <w:r w:rsidRPr="00FE7E5D">
        <w:rPr>
          <w:color w:val="auto"/>
          <w:sz w:val="22"/>
        </w:rPr>
        <w:t xml:space="preserve">Figure </w:t>
      </w:r>
      <w:r w:rsidRPr="00FE7E5D">
        <w:rPr>
          <w:color w:val="auto"/>
          <w:sz w:val="22"/>
        </w:rPr>
        <w:fldChar w:fldCharType="begin"/>
      </w:r>
      <w:r w:rsidRPr="00FE7E5D">
        <w:rPr>
          <w:color w:val="auto"/>
          <w:sz w:val="22"/>
        </w:rPr>
        <w:instrText xml:space="preserve"> SEQ Figure \* ARABIC </w:instrText>
      </w:r>
      <w:r w:rsidRPr="00FE7E5D">
        <w:rPr>
          <w:color w:val="auto"/>
          <w:sz w:val="22"/>
        </w:rPr>
        <w:fldChar w:fldCharType="separate"/>
      </w:r>
      <w:r w:rsidR="00420D89">
        <w:rPr>
          <w:noProof/>
          <w:color w:val="auto"/>
          <w:sz w:val="22"/>
        </w:rPr>
        <w:t>1</w:t>
      </w:r>
      <w:r w:rsidRPr="00FE7E5D">
        <w:rPr>
          <w:color w:val="auto"/>
          <w:sz w:val="22"/>
        </w:rPr>
        <w:fldChar w:fldCharType="end"/>
      </w:r>
      <w:r w:rsidRPr="00FE7E5D">
        <w:rPr>
          <w:color w:val="auto"/>
          <w:sz w:val="22"/>
        </w:rPr>
        <w:t xml:space="preserve">. </w:t>
      </w:r>
      <w:r w:rsidR="002E000A">
        <w:rPr>
          <w:b w:val="0"/>
          <w:color w:val="auto"/>
          <w:sz w:val="22"/>
        </w:rPr>
        <w:t>Structures of Blue 1 (top left), Red 40 (top right), and Yellow 5 (bottom center)</w:t>
      </w:r>
      <w:r w:rsidR="009D77A5">
        <w:rPr>
          <w:b w:val="0"/>
          <w:color w:val="auto"/>
          <w:sz w:val="22"/>
        </w:rPr>
        <w:t xml:space="preserve">. The highly conjugated dyes allow for the absorption of light in the visible range The least conjugated system absorbs the </w:t>
      </w:r>
      <w:r w:rsidR="00875BF0">
        <w:rPr>
          <w:b w:val="0"/>
          <w:color w:val="auto"/>
          <w:sz w:val="22"/>
        </w:rPr>
        <w:t>shortest</w:t>
      </w:r>
      <w:r w:rsidR="009D77A5">
        <w:rPr>
          <w:b w:val="0"/>
          <w:color w:val="auto"/>
          <w:sz w:val="22"/>
        </w:rPr>
        <w:t xml:space="preserve"> wavelength of light (</w:t>
      </w:r>
      <w:r w:rsidR="00875BF0">
        <w:rPr>
          <w:b w:val="0"/>
          <w:color w:val="auto"/>
          <w:sz w:val="22"/>
        </w:rPr>
        <w:t>Yellow 5</w:t>
      </w:r>
      <w:r w:rsidR="009D77A5">
        <w:rPr>
          <w:b w:val="0"/>
          <w:color w:val="auto"/>
          <w:sz w:val="22"/>
        </w:rPr>
        <w:t xml:space="preserve"> at </w:t>
      </w:r>
      <w:r w:rsidR="00875BF0">
        <w:rPr>
          <w:b w:val="0"/>
          <w:color w:val="auto"/>
          <w:sz w:val="22"/>
        </w:rPr>
        <w:t>429</w:t>
      </w:r>
      <w:r w:rsidR="009D77A5">
        <w:rPr>
          <w:b w:val="0"/>
          <w:color w:val="auto"/>
          <w:sz w:val="22"/>
        </w:rPr>
        <w:t xml:space="preserve"> nm) and the system with the highest conjugation absorbs light of the </w:t>
      </w:r>
      <w:r w:rsidR="00875BF0">
        <w:rPr>
          <w:b w:val="0"/>
          <w:color w:val="auto"/>
          <w:sz w:val="22"/>
        </w:rPr>
        <w:t>longest wavelength (Blue 1</w:t>
      </w:r>
      <w:r w:rsidR="009D77A5">
        <w:rPr>
          <w:b w:val="0"/>
          <w:color w:val="auto"/>
          <w:sz w:val="22"/>
        </w:rPr>
        <w:t xml:space="preserve"> at</w:t>
      </w:r>
      <w:r w:rsidR="00875BF0">
        <w:rPr>
          <w:b w:val="0"/>
          <w:color w:val="auto"/>
          <w:sz w:val="22"/>
        </w:rPr>
        <w:t xml:space="preserve"> 630</w:t>
      </w:r>
      <w:r w:rsidR="009D77A5">
        <w:rPr>
          <w:b w:val="0"/>
          <w:color w:val="auto"/>
          <w:sz w:val="22"/>
        </w:rPr>
        <w:t xml:space="preserve"> nm)</w:t>
      </w:r>
      <w:r w:rsidR="00465F39">
        <w:rPr>
          <w:b w:val="0"/>
          <w:color w:val="auto"/>
          <w:sz w:val="22"/>
        </w:rPr>
        <w:t>.</w:t>
      </w:r>
    </w:p>
    <w:p w14:paraId="782FC058" w14:textId="77777777" w:rsidR="006F628E" w:rsidRDefault="006F628E" w:rsidP="00456B41">
      <w:pPr>
        <w:spacing w:after="0"/>
        <w:rPr>
          <w:rFonts w:cstheme="minorHAnsi"/>
          <w:b/>
        </w:rPr>
      </w:pPr>
    </w:p>
    <w:p w14:paraId="5AF2E1DC" w14:textId="77777777" w:rsidR="00B933E2" w:rsidRPr="00611B5D" w:rsidRDefault="00E613CA" w:rsidP="00456B41">
      <w:pPr>
        <w:spacing w:after="0"/>
        <w:rPr>
          <w:rFonts w:cstheme="minorHAnsi"/>
        </w:rPr>
      </w:pPr>
      <w:r w:rsidRPr="00611B5D">
        <w:rPr>
          <w:rFonts w:cstheme="minorHAnsi"/>
          <w:b/>
        </w:rPr>
        <w:t xml:space="preserve">Table </w:t>
      </w:r>
      <w:r w:rsidR="00496D7D" w:rsidRPr="00611B5D">
        <w:rPr>
          <w:rFonts w:cstheme="minorHAnsi"/>
          <w:b/>
        </w:rPr>
        <w:t>2</w:t>
      </w:r>
      <w:r w:rsidRPr="00611B5D">
        <w:rPr>
          <w:rFonts w:cstheme="minorHAnsi"/>
          <w:b/>
        </w:rPr>
        <w:t>. List of sample beverages and their servings sizes</w:t>
      </w:r>
    </w:p>
    <w:tbl>
      <w:tblPr>
        <w:tblStyle w:val="TableGrid"/>
        <w:tblW w:w="0" w:type="auto"/>
        <w:jc w:val="center"/>
        <w:tblLook w:val="04A0" w:firstRow="1" w:lastRow="0" w:firstColumn="1" w:lastColumn="0" w:noHBand="0" w:noVBand="1"/>
      </w:tblPr>
      <w:tblGrid>
        <w:gridCol w:w="4788"/>
        <w:gridCol w:w="2109"/>
      </w:tblGrid>
      <w:tr w:rsidR="00496D7D" w:rsidRPr="00496D7D" w14:paraId="76E275BA" w14:textId="77777777" w:rsidTr="00496D7D">
        <w:trPr>
          <w:jc w:val="center"/>
        </w:trPr>
        <w:tc>
          <w:tcPr>
            <w:tcW w:w="4788" w:type="dxa"/>
            <w:vAlign w:val="center"/>
          </w:tcPr>
          <w:p w14:paraId="32CF925C" w14:textId="77777777" w:rsidR="00496D7D" w:rsidRPr="008457EC" w:rsidRDefault="00496D7D" w:rsidP="00496D7D">
            <w:pPr>
              <w:jc w:val="center"/>
              <w:rPr>
                <w:rFonts w:ascii="Times New Roman" w:hAnsi="Times New Roman" w:cs="Times New Roman"/>
                <w:b/>
                <w:sz w:val="24"/>
                <w:szCs w:val="24"/>
              </w:rPr>
            </w:pPr>
            <w:r w:rsidRPr="008457EC">
              <w:rPr>
                <w:rFonts w:ascii="Times New Roman" w:hAnsi="Times New Roman" w:cs="Times New Roman"/>
                <w:b/>
                <w:sz w:val="24"/>
                <w:szCs w:val="24"/>
              </w:rPr>
              <w:t>Sample</w:t>
            </w:r>
          </w:p>
        </w:tc>
        <w:tc>
          <w:tcPr>
            <w:tcW w:w="2109" w:type="dxa"/>
            <w:vAlign w:val="center"/>
          </w:tcPr>
          <w:p w14:paraId="602E9A4D" w14:textId="77777777" w:rsidR="00496D7D" w:rsidRPr="008457EC" w:rsidRDefault="00496D7D" w:rsidP="00496D7D">
            <w:pPr>
              <w:jc w:val="center"/>
              <w:rPr>
                <w:rFonts w:ascii="Times New Roman" w:hAnsi="Times New Roman" w:cs="Times New Roman"/>
                <w:b/>
                <w:sz w:val="24"/>
                <w:szCs w:val="24"/>
              </w:rPr>
            </w:pPr>
            <w:r w:rsidRPr="008457EC">
              <w:rPr>
                <w:rFonts w:ascii="Times New Roman" w:hAnsi="Times New Roman" w:cs="Times New Roman"/>
                <w:b/>
                <w:sz w:val="24"/>
                <w:szCs w:val="24"/>
              </w:rPr>
              <w:t>Serving Size (mL)</w:t>
            </w:r>
          </w:p>
        </w:tc>
      </w:tr>
      <w:tr w:rsidR="00496D7D" w:rsidRPr="00496D7D" w14:paraId="7310DF0A" w14:textId="77777777" w:rsidTr="00496D7D">
        <w:trPr>
          <w:jc w:val="center"/>
        </w:trPr>
        <w:tc>
          <w:tcPr>
            <w:tcW w:w="4788" w:type="dxa"/>
            <w:vAlign w:val="center"/>
          </w:tcPr>
          <w:p w14:paraId="68CB6724"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Kool Aid Jammers Grape</w:t>
            </w:r>
          </w:p>
        </w:tc>
        <w:tc>
          <w:tcPr>
            <w:tcW w:w="2109" w:type="dxa"/>
            <w:vAlign w:val="center"/>
          </w:tcPr>
          <w:p w14:paraId="5E40B29B"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177</w:t>
            </w:r>
          </w:p>
        </w:tc>
      </w:tr>
      <w:tr w:rsidR="00496D7D" w:rsidRPr="00496D7D" w14:paraId="53410B3A" w14:textId="77777777" w:rsidTr="00496D7D">
        <w:trPr>
          <w:jc w:val="center"/>
        </w:trPr>
        <w:tc>
          <w:tcPr>
            <w:tcW w:w="4788" w:type="dxa"/>
            <w:vAlign w:val="center"/>
          </w:tcPr>
          <w:p w14:paraId="694970B3"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Gatorade G2 Grape</w:t>
            </w:r>
          </w:p>
        </w:tc>
        <w:tc>
          <w:tcPr>
            <w:tcW w:w="2109" w:type="dxa"/>
            <w:vAlign w:val="center"/>
          </w:tcPr>
          <w:p w14:paraId="41757CC9"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355</w:t>
            </w:r>
          </w:p>
        </w:tc>
      </w:tr>
      <w:tr w:rsidR="00496D7D" w:rsidRPr="00496D7D" w14:paraId="2BE8D523" w14:textId="77777777" w:rsidTr="00496D7D">
        <w:trPr>
          <w:jc w:val="center"/>
        </w:trPr>
        <w:tc>
          <w:tcPr>
            <w:tcW w:w="4788" w:type="dxa"/>
            <w:vAlign w:val="center"/>
          </w:tcPr>
          <w:p w14:paraId="0158929B"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Gatorade G2 Fruit Punch</w:t>
            </w:r>
          </w:p>
        </w:tc>
        <w:tc>
          <w:tcPr>
            <w:tcW w:w="2109" w:type="dxa"/>
            <w:vAlign w:val="center"/>
          </w:tcPr>
          <w:p w14:paraId="3DFCF251"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355</w:t>
            </w:r>
          </w:p>
        </w:tc>
      </w:tr>
      <w:tr w:rsidR="00496D7D" w:rsidRPr="00496D7D" w14:paraId="3D645821" w14:textId="77777777" w:rsidTr="00496D7D">
        <w:trPr>
          <w:jc w:val="center"/>
        </w:trPr>
        <w:tc>
          <w:tcPr>
            <w:tcW w:w="4788" w:type="dxa"/>
            <w:vAlign w:val="center"/>
          </w:tcPr>
          <w:p w14:paraId="1E455823"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Gatorade Tropical Cooler</w:t>
            </w:r>
          </w:p>
        </w:tc>
        <w:tc>
          <w:tcPr>
            <w:tcW w:w="2109" w:type="dxa"/>
            <w:vAlign w:val="center"/>
          </w:tcPr>
          <w:p w14:paraId="655307EF"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355</w:t>
            </w:r>
          </w:p>
        </w:tc>
      </w:tr>
      <w:tr w:rsidR="00496D7D" w:rsidRPr="00496D7D" w14:paraId="734D3531" w14:textId="77777777" w:rsidTr="00496D7D">
        <w:trPr>
          <w:jc w:val="center"/>
        </w:trPr>
        <w:tc>
          <w:tcPr>
            <w:tcW w:w="4788" w:type="dxa"/>
            <w:vAlign w:val="center"/>
          </w:tcPr>
          <w:p w14:paraId="4D95D0F0"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Gatorade Icy Charge</w:t>
            </w:r>
          </w:p>
        </w:tc>
        <w:tc>
          <w:tcPr>
            <w:tcW w:w="2109" w:type="dxa"/>
            <w:vAlign w:val="center"/>
          </w:tcPr>
          <w:p w14:paraId="077D770F"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355</w:t>
            </w:r>
          </w:p>
        </w:tc>
      </w:tr>
      <w:tr w:rsidR="00496D7D" w:rsidRPr="00496D7D" w14:paraId="18D48CD9" w14:textId="77777777" w:rsidTr="00496D7D">
        <w:trPr>
          <w:jc w:val="center"/>
        </w:trPr>
        <w:tc>
          <w:tcPr>
            <w:tcW w:w="4788" w:type="dxa"/>
            <w:vAlign w:val="center"/>
          </w:tcPr>
          <w:p w14:paraId="73FE8239"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Powerade Twisted Blackberry</w:t>
            </w:r>
          </w:p>
        </w:tc>
        <w:tc>
          <w:tcPr>
            <w:tcW w:w="2109" w:type="dxa"/>
            <w:vAlign w:val="center"/>
          </w:tcPr>
          <w:p w14:paraId="05D6B46E"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360</w:t>
            </w:r>
          </w:p>
        </w:tc>
      </w:tr>
      <w:tr w:rsidR="00496D7D" w:rsidRPr="00496D7D" w14:paraId="08980AF3" w14:textId="77777777" w:rsidTr="00496D7D">
        <w:trPr>
          <w:jc w:val="center"/>
        </w:trPr>
        <w:tc>
          <w:tcPr>
            <w:tcW w:w="4788" w:type="dxa"/>
            <w:vAlign w:val="center"/>
          </w:tcPr>
          <w:p w14:paraId="2D2C0CBE"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Powerade Fruit Punch</w:t>
            </w:r>
          </w:p>
        </w:tc>
        <w:tc>
          <w:tcPr>
            <w:tcW w:w="2109" w:type="dxa"/>
            <w:vAlign w:val="center"/>
          </w:tcPr>
          <w:p w14:paraId="0DF19970"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360</w:t>
            </w:r>
          </w:p>
        </w:tc>
      </w:tr>
      <w:tr w:rsidR="00496D7D" w:rsidRPr="00496D7D" w14:paraId="5A6E6097" w14:textId="77777777" w:rsidTr="00496D7D">
        <w:trPr>
          <w:jc w:val="center"/>
        </w:trPr>
        <w:tc>
          <w:tcPr>
            <w:tcW w:w="4788" w:type="dxa"/>
            <w:vAlign w:val="center"/>
          </w:tcPr>
          <w:p w14:paraId="4BE8B4AA"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Powerade Lemon Lime</w:t>
            </w:r>
          </w:p>
        </w:tc>
        <w:tc>
          <w:tcPr>
            <w:tcW w:w="2109" w:type="dxa"/>
            <w:vAlign w:val="center"/>
          </w:tcPr>
          <w:p w14:paraId="3967B3ED"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360</w:t>
            </w:r>
          </w:p>
        </w:tc>
      </w:tr>
      <w:tr w:rsidR="00496D7D" w:rsidRPr="00496D7D" w14:paraId="0BB68888" w14:textId="77777777" w:rsidTr="00496D7D">
        <w:trPr>
          <w:jc w:val="center"/>
        </w:trPr>
        <w:tc>
          <w:tcPr>
            <w:tcW w:w="4788" w:type="dxa"/>
            <w:vAlign w:val="center"/>
          </w:tcPr>
          <w:p w14:paraId="577C645C"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Powerade Mountain Berry Blast</w:t>
            </w:r>
          </w:p>
        </w:tc>
        <w:tc>
          <w:tcPr>
            <w:tcW w:w="2109" w:type="dxa"/>
            <w:vAlign w:val="center"/>
          </w:tcPr>
          <w:p w14:paraId="5A22FFA7"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360</w:t>
            </w:r>
          </w:p>
        </w:tc>
      </w:tr>
      <w:tr w:rsidR="00496D7D" w:rsidRPr="00496D7D" w14:paraId="009A5ABB" w14:textId="77777777" w:rsidTr="00496D7D">
        <w:trPr>
          <w:jc w:val="center"/>
        </w:trPr>
        <w:tc>
          <w:tcPr>
            <w:tcW w:w="4788" w:type="dxa"/>
            <w:vAlign w:val="center"/>
          </w:tcPr>
          <w:p w14:paraId="74A07B3B"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Kool Aid Bursts Fruit Punch</w:t>
            </w:r>
          </w:p>
        </w:tc>
        <w:tc>
          <w:tcPr>
            <w:tcW w:w="2109" w:type="dxa"/>
            <w:vAlign w:val="center"/>
          </w:tcPr>
          <w:p w14:paraId="4BA47E9E"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200</w:t>
            </w:r>
          </w:p>
        </w:tc>
      </w:tr>
      <w:tr w:rsidR="00496D7D" w:rsidRPr="00496D7D" w14:paraId="3C77D5C1" w14:textId="77777777" w:rsidTr="00496D7D">
        <w:trPr>
          <w:jc w:val="center"/>
        </w:trPr>
        <w:tc>
          <w:tcPr>
            <w:tcW w:w="4788" w:type="dxa"/>
            <w:vAlign w:val="center"/>
          </w:tcPr>
          <w:p w14:paraId="3C97578E"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Kool Aid Bursts Grape</w:t>
            </w:r>
          </w:p>
        </w:tc>
        <w:tc>
          <w:tcPr>
            <w:tcW w:w="2109" w:type="dxa"/>
            <w:vAlign w:val="center"/>
          </w:tcPr>
          <w:p w14:paraId="1506AF18"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200</w:t>
            </w:r>
          </w:p>
        </w:tc>
      </w:tr>
      <w:tr w:rsidR="00496D7D" w:rsidRPr="00496D7D" w14:paraId="598A2E07" w14:textId="77777777" w:rsidTr="00496D7D">
        <w:trPr>
          <w:jc w:val="center"/>
        </w:trPr>
        <w:tc>
          <w:tcPr>
            <w:tcW w:w="4788" w:type="dxa"/>
            <w:vAlign w:val="center"/>
          </w:tcPr>
          <w:p w14:paraId="5C502321"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Kool Aid Bursts Cherry</w:t>
            </w:r>
          </w:p>
        </w:tc>
        <w:tc>
          <w:tcPr>
            <w:tcW w:w="2109" w:type="dxa"/>
            <w:vAlign w:val="center"/>
          </w:tcPr>
          <w:p w14:paraId="096096E9"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200</w:t>
            </w:r>
          </w:p>
        </w:tc>
      </w:tr>
      <w:tr w:rsidR="00496D7D" w:rsidRPr="00496D7D" w14:paraId="31A3E0AB" w14:textId="77777777" w:rsidTr="00496D7D">
        <w:trPr>
          <w:jc w:val="center"/>
        </w:trPr>
        <w:tc>
          <w:tcPr>
            <w:tcW w:w="4788" w:type="dxa"/>
            <w:vAlign w:val="center"/>
          </w:tcPr>
          <w:p w14:paraId="2514A407"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Kool Aid Grape Powder</w:t>
            </w:r>
          </w:p>
        </w:tc>
        <w:tc>
          <w:tcPr>
            <w:tcW w:w="2109" w:type="dxa"/>
            <w:vAlign w:val="center"/>
          </w:tcPr>
          <w:p w14:paraId="23E56016"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237</w:t>
            </w:r>
          </w:p>
        </w:tc>
      </w:tr>
      <w:tr w:rsidR="00496D7D" w:rsidRPr="00496D7D" w14:paraId="59A35C43" w14:textId="77777777" w:rsidTr="00496D7D">
        <w:trPr>
          <w:jc w:val="center"/>
        </w:trPr>
        <w:tc>
          <w:tcPr>
            <w:tcW w:w="4788" w:type="dxa"/>
            <w:vAlign w:val="center"/>
          </w:tcPr>
          <w:p w14:paraId="76EECE31"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Kool Aid Tropical Punch Powder</w:t>
            </w:r>
          </w:p>
        </w:tc>
        <w:tc>
          <w:tcPr>
            <w:tcW w:w="2109" w:type="dxa"/>
            <w:vAlign w:val="center"/>
          </w:tcPr>
          <w:p w14:paraId="42693858"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237</w:t>
            </w:r>
          </w:p>
        </w:tc>
      </w:tr>
      <w:tr w:rsidR="00496D7D" w:rsidRPr="00496D7D" w14:paraId="1855ADB7" w14:textId="77777777" w:rsidTr="00496D7D">
        <w:trPr>
          <w:jc w:val="center"/>
        </w:trPr>
        <w:tc>
          <w:tcPr>
            <w:tcW w:w="4788" w:type="dxa"/>
            <w:vAlign w:val="center"/>
          </w:tcPr>
          <w:p w14:paraId="6B175D70"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Hawaiian Punch Fruit Juicy Red</w:t>
            </w:r>
          </w:p>
        </w:tc>
        <w:tc>
          <w:tcPr>
            <w:tcW w:w="2109" w:type="dxa"/>
            <w:vAlign w:val="center"/>
          </w:tcPr>
          <w:p w14:paraId="7A688F7D"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296</w:t>
            </w:r>
          </w:p>
        </w:tc>
      </w:tr>
      <w:tr w:rsidR="00496D7D" w:rsidRPr="00496D7D" w14:paraId="4E5DF420" w14:textId="77777777" w:rsidTr="00496D7D">
        <w:trPr>
          <w:jc w:val="center"/>
        </w:trPr>
        <w:tc>
          <w:tcPr>
            <w:tcW w:w="4788" w:type="dxa"/>
            <w:vAlign w:val="center"/>
          </w:tcPr>
          <w:p w14:paraId="29F61056"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Mountain Dew</w:t>
            </w:r>
          </w:p>
        </w:tc>
        <w:tc>
          <w:tcPr>
            <w:tcW w:w="2109" w:type="dxa"/>
            <w:vAlign w:val="center"/>
          </w:tcPr>
          <w:p w14:paraId="5FDD7853"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591</w:t>
            </w:r>
          </w:p>
        </w:tc>
      </w:tr>
      <w:tr w:rsidR="00496D7D" w:rsidRPr="00496D7D" w14:paraId="010EE6A2" w14:textId="77777777" w:rsidTr="00496D7D">
        <w:trPr>
          <w:jc w:val="center"/>
        </w:trPr>
        <w:tc>
          <w:tcPr>
            <w:tcW w:w="4788" w:type="dxa"/>
            <w:vAlign w:val="center"/>
          </w:tcPr>
          <w:p w14:paraId="056B3FA7"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Pedialyte Grape</w:t>
            </w:r>
          </w:p>
        </w:tc>
        <w:tc>
          <w:tcPr>
            <w:tcW w:w="2109" w:type="dxa"/>
            <w:vAlign w:val="center"/>
          </w:tcPr>
          <w:p w14:paraId="7E759CD7"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237</w:t>
            </w:r>
          </w:p>
        </w:tc>
      </w:tr>
      <w:tr w:rsidR="00496D7D" w:rsidRPr="00496D7D" w14:paraId="21BCFEB7" w14:textId="77777777" w:rsidTr="00496D7D">
        <w:trPr>
          <w:jc w:val="center"/>
        </w:trPr>
        <w:tc>
          <w:tcPr>
            <w:tcW w:w="4788" w:type="dxa"/>
            <w:vAlign w:val="center"/>
          </w:tcPr>
          <w:p w14:paraId="33B29883"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Pedialyte Strawberry</w:t>
            </w:r>
          </w:p>
        </w:tc>
        <w:tc>
          <w:tcPr>
            <w:tcW w:w="2109" w:type="dxa"/>
            <w:vAlign w:val="center"/>
          </w:tcPr>
          <w:p w14:paraId="6591B441"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360</w:t>
            </w:r>
          </w:p>
        </w:tc>
      </w:tr>
      <w:tr w:rsidR="00496D7D" w:rsidRPr="00496D7D" w14:paraId="5A879AA1" w14:textId="77777777" w:rsidTr="00496D7D">
        <w:trPr>
          <w:jc w:val="center"/>
        </w:trPr>
        <w:tc>
          <w:tcPr>
            <w:tcW w:w="4788" w:type="dxa"/>
            <w:vAlign w:val="center"/>
          </w:tcPr>
          <w:p w14:paraId="6A846D39"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Nyquil Children’s Cold &amp; Cough Cherry</w:t>
            </w:r>
          </w:p>
        </w:tc>
        <w:tc>
          <w:tcPr>
            <w:tcW w:w="2109" w:type="dxa"/>
            <w:vAlign w:val="center"/>
          </w:tcPr>
          <w:p w14:paraId="755F0D21" w14:textId="77777777" w:rsidR="00496D7D" w:rsidRPr="00496D7D" w:rsidRDefault="00496D7D" w:rsidP="00496D7D">
            <w:pPr>
              <w:jc w:val="center"/>
              <w:rPr>
                <w:rFonts w:ascii="Times New Roman" w:hAnsi="Times New Roman" w:cs="Times New Roman"/>
                <w:sz w:val="24"/>
                <w:szCs w:val="24"/>
              </w:rPr>
            </w:pPr>
            <w:r>
              <w:rPr>
                <w:rFonts w:ascii="Times New Roman" w:hAnsi="Times New Roman" w:cs="Times New Roman"/>
                <w:sz w:val="24"/>
                <w:szCs w:val="24"/>
              </w:rPr>
              <w:t>15</w:t>
            </w:r>
          </w:p>
        </w:tc>
      </w:tr>
      <w:tr w:rsidR="008457EC" w:rsidRPr="00496D7D" w14:paraId="01A07288" w14:textId="77777777" w:rsidTr="00496D7D">
        <w:trPr>
          <w:jc w:val="center"/>
        </w:trPr>
        <w:tc>
          <w:tcPr>
            <w:tcW w:w="4788" w:type="dxa"/>
            <w:vAlign w:val="center"/>
          </w:tcPr>
          <w:p w14:paraId="1F440535" w14:textId="06E08DF4" w:rsidR="008457EC" w:rsidRDefault="008457EC" w:rsidP="00496D7D">
            <w:pPr>
              <w:jc w:val="center"/>
              <w:rPr>
                <w:rFonts w:ascii="Times New Roman" w:hAnsi="Times New Roman" w:cs="Times New Roman"/>
                <w:sz w:val="24"/>
                <w:szCs w:val="24"/>
              </w:rPr>
            </w:pPr>
            <w:r>
              <w:rPr>
                <w:rFonts w:ascii="Times New Roman" w:hAnsi="Times New Roman" w:cs="Times New Roman"/>
                <w:sz w:val="24"/>
                <w:szCs w:val="24"/>
              </w:rPr>
              <w:t>V8 Splash St</w:t>
            </w:r>
            <w:r w:rsidR="00375844">
              <w:rPr>
                <w:rFonts w:ascii="Times New Roman" w:hAnsi="Times New Roman" w:cs="Times New Roman"/>
                <w:sz w:val="24"/>
                <w:szCs w:val="24"/>
              </w:rPr>
              <w:t>r</w:t>
            </w:r>
            <w:r>
              <w:rPr>
                <w:rFonts w:ascii="Times New Roman" w:hAnsi="Times New Roman" w:cs="Times New Roman"/>
                <w:sz w:val="24"/>
                <w:szCs w:val="24"/>
              </w:rPr>
              <w:t>awberry Lemonade</w:t>
            </w:r>
          </w:p>
        </w:tc>
        <w:tc>
          <w:tcPr>
            <w:tcW w:w="2109" w:type="dxa"/>
            <w:vAlign w:val="center"/>
          </w:tcPr>
          <w:p w14:paraId="0F887941" w14:textId="77777777" w:rsidR="008457EC" w:rsidRDefault="008457EC" w:rsidP="00496D7D">
            <w:pPr>
              <w:jc w:val="center"/>
              <w:rPr>
                <w:rFonts w:ascii="Times New Roman" w:hAnsi="Times New Roman" w:cs="Times New Roman"/>
                <w:sz w:val="24"/>
                <w:szCs w:val="24"/>
              </w:rPr>
            </w:pPr>
            <w:r>
              <w:rPr>
                <w:rFonts w:ascii="Times New Roman" w:hAnsi="Times New Roman" w:cs="Times New Roman"/>
                <w:sz w:val="24"/>
                <w:szCs w:val="24"/>
              </w:rPr>
              <w:t>363</w:t>
            </w:r>
          </w:p>
        </w:tc>
      </w:tr>
    </w:tbl>
    <w:p w14:paraId="03567C90" w14:textId="77777777" w:rsidR="006F628E" w:rsidRDefault="006F628E" w:rsidP="00ED3862">
      <w:pPr>
        <w:spacing w:after="0"/>
        <w:rPr>
          <w:rFonts w:ascii="Times New Roman" w:hAnsi="Times New Roman" w:cs="Times New Roman"/>
          <w:b/>
          <w:sz w:val="28"/>
          <w:szCs w:val="24"/>
        </w:rPr>
      </w:pPr>
    </w:p>
    <w:p w14:paraId="27F559C9" w14:textId="77777777" w:rsidR="00ED3862" w:rsidRPr="00E54063" w:rsidRDefault="00ED3862" w:rsidP="00E54063">
      <w:pPr>
        <w:pStyle w:val="Heading1"/>
        <w:rPr>
          <w:color w:val="auto"/>
        </w:rPr>
      </w:pPr>
      <w:bookmarkStart w:id="1" w:name="_Toc507010624"/>
      <w:r w:rsidRPr="00E54063">
        <w:rPr>
          <w:color w:val="auto"/>
        </w:rPr>
        <w:lastRenderedPageBreak/>
        <w:t>Experimental</w:t>
      </w:r>
      <w:bookmarkEnd w:id="1"/>
    </w:p>
    <w:p w14:paraId="0A823F35" w14:textId="77777777" w:rsidR="00465F39" w:rsidRDefault="00456B41" w:rsidP="006F65E2">
      <w:pPr>
        <w:spacing w:after="0" w:line="480" w:lineRule="auto"/>
        <w:ind w:firstLine="720"/>
        <w:rPr>
          <w:rFonts w:ascii="Times New Roman" w:hAnsi="Times New Roman" w:cs="Times New Roman"/>
          <w:sz w:val="24"/>
          <w:szCs w:val="24"/>
        </w:rPr>
      </w:pPr>
      <w:r w:rsidRPr="00456B41">
        <w:rPr>
          <w:rFonts w:ascii="Times New Roman" w:hAnsi="Times New Roman" w:cs="Times New Roman"/>
          <w:sz w:val="24"/>
          <w:szCs w:val="24"/>
        </w:rPr>
        <w:t>Calibration curves for Red 40, Blue 1, and Yellow 5 were constructed by creating a stock of each dye and diluting each stock according to the di</w:t>
      </w:r>
      <w:r w:rsidR="00220BC6">
        <w:rPr>
          <w:rFonts w:ascii="Times New Roman" w:hAnsi="Times New Roman" w:cs="Times New Roman"/>
          <w:sz w:val="24"/>
          <w:szCs w:val="24"/>
        </w:rPr>
        <w:t>lu</w:t>
      </w:r>
      <w:r w:rsidR="00611B5D">
        <w:rPr>
          <w:rFonts w:ascii="Times New Roman" w:hAnsi="Times New Roman" w:cs="Times New Roman"/>
          <w:sz w:val="24"/>
          <w:szCs w:val="24"/>
        </w:rPr>
        <w:t>tion schemes shown in Tables 3-5</w:t>
      </w:r>
      <w:r w:rsidRPr="00456B41">
        <w:rPr>
          <w:rFonts w:ascii="Times New Roman" w:hAnsi="Times New Roman" w:cs="Times New Roman"/>
          <w:sz w:val="24"/>
          <w:szCs w:val="24"/>
        </w:rPr>
        <w:t>. Each standard was analyzed using a Cary Scan 50 UV-</w:t>
      </w:r>
      <w:r w:rsidR="00AA585A">
        <w:rPr>
          <w:rFonts w:ascii="Times New Roman" w:hAnsi="Times New Roman" w:cs="Times New Roman"/>
          <w:sz w:val="24"/>
          <w:szCs w:val="24"/>
        </w:rPr>
        <w:t>Visible</w:t>
      </w:r>
      <w:r w:rsidRPr="00456B41">
        <w:rPr>
          <w:rFonts w:ascii="Times New Roman" w:hAnsi="Times New Roman" w:cs="Times New Roman"/>
          <w:sz w:val="24"/>
          <w:szCs w:val="24"/>
        </w:rPr>
        <w:t xml:space="preserve"> spectrophotometer. The absorbance of each standard at the dye’s wavelength of maximum absorbance (</w:t>
      </w:r>
      <w:proofErr w:type="spellStart"/>
      <w:r w:rsidRPr="00456B41">
        <w:rPr>
          <w:rFonts w:ascii="Times New Roman" w:hAnsi="Times New Roman" w:cs="Times New Roman"/>
          <w:sz w:val="24"/>
          <w:szCs w:val="24"/>
        </w:rPr>
        <w:t>λ</w:t>
      </w:r>
      <w:r w:rsidRPr="00456B41">
        <w:rPr>
          <w:rFonts w:ascii="Times New Roman" w:hAnsi="Times New Roman" w:cs="Times New Roman"/>
          <w:sz w:val="24"/>
          <w:szCs w:val="24"/>
          <w:vertAlign w:val="subscript"/>
        </w:rPr>
        <w:t>max</w:t>
      </w:r>
      <w:proofErr w:type="spellEnd"/>
      <w:r w:rsidRPr="00456B41">
        <w:rPr>
          <w:rFonts w:ascii="Times New Roman" w:hAnsi="Times New Roman" w:cs="Times New Roman"/>
          <w:sz w:val="24"/>
          <w:szCs w:val="24"/>
        </w:rPr>
        <w:t>) was measured using deionized water as a blank. The data were compiled into a calibration curve for each dye</w:t>
      </w:r>
      <w:r w:rsidR="00465F39">
        <w:rPr>
          <w:rFonts w:ascii="Times New Roman" w:hAnsi="Times New Roman" w:cs="Times New Roman"/>
          <w:sz w:val="24"/>
          <w:szCs w:val="24"/>
        </w:rPr>
        <w:t xml:space="preserve">. The slopes of these calibration curves were used as the molar </w:t>
      </w:r>
      <w:proofErr w:type="spellStart"/>
      <w:r w:rsidR="00465F39">
        <w:rPr>
          <w:rFonts w:ascii="Times New Roman" w:hAnsi="Times New Roman" w:cs="Times New Roman"/>
          <w:sz w:val="24"/>
          <w:szCs w:val="24"/>
        </w:rPr>
        <w:t>absorptivities</w:t>
      </w:r>
      <w:proofErr w:type="spellEnd"/>
      <w:r w:rsidR="00465F39">
        <w:rPr>
          <w:rFonts w:ascii="Times New Roman" w:hAnsi="Times New Roman" w:cs="Times New Roman"/>
          <w:sz w:val="24"/>
          <w:szCs w:val="24"/>
        </w:rPr>
        <w:t xml:space="preserve"> for analysis</w:t>
      </w:r>
      <w:r w:rsidR="008F2B89">
        <w:rPr>
          <w:rFonts w:ascii="Times New Roman" w:hAnsi="Times New Roman" w:cs="Times New Roman"/>
          <w:sz w:val="24"/>
          <w:szCs w:val="24"/>
        </w:rPr>
        <w:t xml:space="preserve"> </w:t>
      </w:r>
      <w:r w:rsidR="008F2B89" w:rsidRPr="008F2B89">
        <w:rPr>
          <w:rFonts w:ascii="Times New Roman" w:hAnsi="Times New Roman" w:cs="Times New Roman"/>
          <w:sz w:val="24"/>
          <w:szCs w:val="24"/>
        </w:rPr>
        <w:t>since the pathlength of the cell was 1.00 cm and the concentration was in molarity</w:t>
      </w:r>
      <w:r w:rsidR="008F2B89">
        <w:rPr>
          <w:rFonts w:ascii="Times New Roman" w:hAnsi="Times New Roman" w:cs="Times New Roman"/>
          <w:sz w:val="24"/>
          <w:szCs w:val="24"/>
        </w:rPr>
        <w:t xml:space="preserve"> as per the Beer-Lambert Law discussed on page 20</w:t>
      </w:r>
      <w:r w:rsidR="00465F39">
        <w:rPr>
          <w:rFonts w:ascii="Times New Roman" w:hAnsi="Times New Roman" w:cs="Times New Roman"/>
          <w:sz w:val="24"/>
          <w:szCs w:val="24"/>
        </w:rPr>
        <w:t>.</w:t>
      </w:r>
    </w:p>
    <w:p w14:paraId="41BF9DDF" w14:textId="77777777" w:rsidR="00456B41" w:rsidRDefault="00456B41" w:rsidP="006F65E2">
      <w:pPr>
        <w:spacing w:after="0" w:line="480" w:lineRule="auto"/>
        <w:ind w:firstLine="720"/>
        <w:rPr>
          <w:rFonts w:ascii="Times New Roman" w:hAnsi="Times New Roman" w:cs="Times New Roman"/>
          <w:sz w:val="24"/>
          <w:szCs w:val="24"/>
        </w:rPr>
      </w:pPr>
      <w:r w:rsidRPr="00456B41">
        <w:rPr>
          <w:rFonts w:ascii="Times New Roman" w:hAnsi="Times New Roman" w:cs="Times New Roman"/>
          <w:sz w:val="24"/>
          <w:szCs w:val="24"/>
        </w:rPr>
        <w:t xml:space="preserve"> The dyes were separated from the samples by pulling the samples through a </w:t>
      </w:r>
      <w:proofErr w:type="spellStart"/>
      <w:r w:rsidRPr="00456B41">
        <w:rPr>
          <w:rFonts w:ascii="Times New Roman" w:hAnsi="Times New Roman" w:cs="Times New Roman"/>
          <w:sz w:val="24"/>
          <w:szCs w:val="24"/>
        </w:rPr>
        <w:t>Supelclean</w:t>
      </w:r>
      <w:proofErr w:type="spellEnd"/>
      <w:r w:rsidRPr="00456B41">
        <w:rPr>
          <w:rFonts w:ascii="Times New Roman" w:hAnsi="Times New Roman" w:cs="Times New Roman"/>
          <w:sz w:val="24"/>
          <w:szCs w:val="24"/>
        </w:rPr>
        <w:t xml:space="preserve"> LC-18 </w:t>
      </w:r>
      <w:proofErr w:type="spellStart"/>
      <w:r w:rsidRPr="00456B41">
        <w:rPr>
          <w:rFonts w:ascii="Times New Roman" w:hAnsi="Times New Roman" w:cs="Times New Roman"/>
          <w:sz w:val="24"/>
          <w:szCs w:val="24"/>
        </w:rPr>
        <w:t>SepPak</w:t>
      </w:r>
      <w:proofErr w:type="spellEnd"/>
      <w:r w:rsidRPr="00456B41">
        <w:rPr>
          <w:rFonts w:ascii="Times New Roman" w:hAnsi="Times New Roman" w:cs="Times New Roman"/>
          <w:sz w:val="24"/>
          <w:szCs w:val="24"/>
        </w:rPr>
        <w:t xml:space="preserve">. The </w:t>
      </w:r>
      <w:proofErr w:type="spellStart"/>
      <w:r w:rsidRPr="00456B41">
        <w:rPr>
          <w:rFonts w:ascii="Times New Roman" w:hAnsi="Times New Roman" w:cs="Times New Roman"/>
          <w:sz w:val="24"/>
          <w:szCs w:val="24"/>
        </w:rPr>
        <w:t>SepPak</w:t>
      </w:r>
      <w:proofErr w:type="spellEnd"/>
      <w:r w:rsidRPr="00456B41">
        <w:rPr>
          <w:rFonts w:ascii="Times New Roman" w:hAnsi="Times New Roman" w:cs="Times New Roman"/>
          <w:sz w:val="24"/>
          <w:szCs w:val="24"/>
        </w:rPr>
        <w:t xml:space="preserve"> was cleaned with HPLC-grade methanol and then conditioned with a 1% acetic acid solution. One drop of this acetic acid solution was added to 3 mL of each sample to ensure the dyes would adsorb to the packing. The solution that came off the packing was analyzed using the UV-</w:t>
      </w:r>
      <w:r w:rsidR="00AA585A">
        <w:rPr>
          <w:rFonts w:ascii="Times New Roman" w:hAnsi="Times New Roman" w:cs="Times New Roman"/>
          <w:sz w:val="24"/>
          <w:szCs w:val="24"/>
        </w:rPr>
        <w:t>Visible</w:t>
      </w:r>
      <w:r w:rsidRPr="00456B41">
        <w:rPr>
          <w:rFonts w:ascii="Times New Roman" w:hAnsi="Times New Roman" w:cs="Times New Roman"/>
          <w:sz w:val="24"/>
          <w:szCs w:val="24"/>
        </w:rPr>
        <w:t xml:space="preserve"> spectrophotometer to see if anything else in the solution absorbed at the dye in question’s </w:t>
      </w:r>
      <w:proofErr w:type="spellStart"/>
      <w:r w:rsidRPr="00456B41">
        <w:rPr>
          <w:rFonts w:ascii="Times New Roman" w:hAnsi="Times New Roman" w:cs="Times New Roman"/>
          <w:sz w:val="24"/>
          <w:szCs w:val="24"/>
        </w:rPr>
        <w:t>λ</w:t>
      </w:r>
      <w:r w:rsidRPr="00456B41">
        <w:rPr>
          <w:rFonts w:ascii="Times New Roman" w:hAnsi="Times New Roman" w:cs="Times New Roman"/>
          <w:sz w:val="24"/>
          <w:szCs w:val="24"/>
          <w:vertAlign w:val="subscript"/>
        </w:rPr>
        <w:t>max</w:t>
      </w:r>
      <w:proofErr w:type="spellEnd"/>
      <w:r w:rsidRPr="00456B41">
        <w:rPr>
          <w:rFonts w:ascii="Times New Roman" w:hAnsi="Times New Roman" w:cs="Times New Roman"/>
          <w:sz w:val="24"/>
          <w:szCs w:val="24"/>
        </w:rPr>
        <w:t xml:space="preserve">. If the sample contained no component other than the dye that absorbed at the </w:t>
      </w:r>
      <w:proofErr w:type="spellStart"/>
      <w:r w:rsidRPr="00456B41">
        <w:rPr>
          <w:rFonts w:ascii="Times New Roman" w:hAnsi="Times New Roman" w:cs="Times New Roman"/>
          <w:sz w:val="24"/>
          <w:szCs w:val="24"/>
        </w:rPr>
        <w:t>λ</w:t>
      </w:r>
      <w:r w:rsidRPr="00456B41">
        <w:rPr>
          <w:rFonts w:ascii="Times New Roman" w:hAnsi="Times New Roman" w:cs="Times New Roman"/>
          <w:sz w:val="24"/>
          <w:szCs w:val="24"/>
          <w:vertAlign w:val="subscript"/>
        </w:rPr>
        <w:t>max</w:t>
      </w:r>
      <w:proofErr w:type="spellEnd"/>
      <w:r w:rsidRPr="00456B41">
        <w:rPr>
          <w:rFonts w:ascii="Times New Roman" w:hAnsi="Times New Roman" w:cs="Times New Roman"/>
          <w:sz w:val="24"/>
          <w:szCs w:val="24"/>
        </w:rPr>
        <w:t>, the sample was analyzed using the UV-vi</w:t>
      </w:r>
      <w:r w:rsidR="005972E5">
        <w:rPr>
          <w:rFonts w:ascii="Times New Roman" w:hAnsi="Times New Roman" w:cs="Times New Roman"/>
          <w:sz w:val="24"/>
          <w:szCs w:val="24"/>
        </w:rPr>
        <w:t>s without any preparation. If a</w:t>
      </w:r>
      <w:r w:rsidRPr="00456B41">
        <w:rPr>
          <w:rFonts w:ascii="Times New Roman" w:hAnsi="Times New Roman" w:cs="Times New Roman"/>
          <w:sz w:val="24"/>
          <w:szCs w:val="24"/>
        </w:rPr>
        <w:t xml:space="preserve"> sample contained compounds other than the three dyes in question that absorb at the </w:t>
      </w:r>
      <w:proofErr w:type="spellStart"/>
      <w:r w:rsidRPr="00456B41">
        <w:rPr>
          <w:rFonts w:ascii="Times New Roman" w:hAnsi="Times New Roman" w:cs="Times New Roman"/>
          <w:sz w:val="24"/>
          <w:szCs w:val="24"/>
        </w:rPr>
        <w:t>λ</w:t>
      </w:r>
      <w:r w:rsidRPr="00456B41">
        <w:rPr>
          <w:rFonts w:ascii="Times New Roman" w:hAnsi="Times New Roman" w:cs="Times New Roman"/>
          <w:sz w:val="24"/>
          <w:szCs w:val="24"/>
          <w:vertAlign w:val="subscript"/>
        </w:rPr>
        <w:t>max</w:t>
      </w:r>
      <w:proofErr w:type="spellEnd"/>
      <w:r w:rsidRPr="00456B41">
        <w:rPr>
          <w:rFonts w:ascii="Times New Roman" w:hAnsi="Times New Roman" w:cs="Times New Roman"/>
          <w:sz w:val="24"/>
          <w:szCs w:val="24"/>
        </w:rPr>
        <w:t xml:space="preserve"> of any of the dyes, the absorbance of the other compound was subtracted from the absorbance of the sample before any calculations were done. </w:t>
      </w:r>
    </w:p>
    <w:p w14:paraId="6F184C63" w14:textId="77777777" w:rsidR="006F628E" w:rsidRDefault="00456B41" w:rsidP="00AF292F">
      <w:pPr>
        <w:spacing w:after="0" w:line="480" w:lineRule="auto"/>
        <w:ind w:firstLine="720"/>
        <w:rPr>
          <w:rFonts w:ascii="Times New Roman" w:hAnsi="Times New Roman" w:cs="Times New Roman"/>
          <w:sz w:val="24"/>
          <w:szCs w:val="24"/>
        </w:rPr>
      </w:pPr>
      <w:r w:rsidRPr="00456B41">
        <w:rPr>
          <w:rFonts w:ascii="Times New Roman" w:hAnsi="Times New Roman" w:cs="Times New Roman"/>
          <w:sz w:val="24"/>
          <w:szCs w:val="24"/>
        </w:rPr>
        <w:t>The Kool-</w:t>
      </w:r>
      <w:r>
        <w:rPr>
          <w:rFonts w:ascii="Times New Roman" w:hAnsi="Times New Roman" w:cs="Times New Roman"/>
          <w:sz w:val="24"/>
          <w:szCs w:val="24"/>
        </w:rPr>
        <w:t>Aid Bursts (Cherry, Grape, and Fruit P</w:t>
      </w:r>
      <w:r w:rsidRPr="00456B41">
        <w:rPr>
          <w:rFonts w:ascii="Times New Roman" w:hAnsi="Times New Roman" w:cs="Times New Roman"/>
          <w:sz w:val="24"/>
          <w:szCs w:val="24"/>
        </w:rPr>
        <w:t>unch), Gatorade Fruit Punch,</w:t>
      </w:r>
      <w:r w:rsidR="00220BC6">
        <w:rPr>
          <w:rFonts w:ascii="Times New Roman" w:hAnsi="Times New Roman" w:cs="Times New Roman"/>
          <w:sz w:val="24"/>
          <w:szCs w:val="24"/>
        </w:rPr>
        <w:t xml:space="preserve"> Gatorade Tropical Cooler,</w:t>
      </w:r>
      <w:r w:rsidRPr="00456B41">
        <w:rPr>
          <w:rFonts w:ascii="Times New Roman" w:hAnsi="Times New Roman" w:cs="Times New Roman"/>
          <w:sz w:val="24"/>
          <w:szCs w:val="24"/>
        </w:rPr>
        <w:t xml:space="preserve"> Hawaiian Punch,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Powerades</w:t>
      </w:r>
      <w:proofErr w:type="spellEnd"/>
      <w:r>
        <w:rPr>
          <w:rFonts w:ascii="Times New Roman" w:hAnsi="Times New Roman" w:cs="Times New Roman"/>
          <w:sz w:val="24"/>
          <w:szCs w:val="24"/>
        </w:rPr>
        <w:t xml:space="preserve"> (Blackberry, Mountain Berry, Lemon Lime, and Fruit Punch),</w:t>
      </w:r>
      <w:r w:rsidRPr="00456B41">
        <w:rPr>
          <w:rFonts w:ascii="Times New Roman" w:hAnsi="Times New Roman" w:cs="Times New Roman"/>
          <w:sz w:val="24"/>
          <w:szCs w:val="24"/>
        </w:rPr>
        <w:t xml:space="preserve"> the powdered Kool</w:t>
      </w:r>
      <w:r>
        <w:rPr>
          <w:rFonts w:ascii="Times New Roman" w:hAnsi="Times New Roman" w:cs="Times New Roman"/>
          <w:sz w:val="24"/>
          <w:szCs w:val="24"/>
        </w:rPr>
        <w:t xml:space="preserve"> </w:t>
      </w:r>
      <w:r w:rsidRPr="00456B41">
        <w:rPr>
          <w:rFonts w:ascii="Times New Roman" w:hAnsi="Times New Roman" w:cs="Times New Roman"/>
          <w:sz w:val="24"/>
          <w:szCs w:val="24"/>
        </w:rPr>
        <w:t>Aids</w:t>
      </w:r>
      <w:r>
        <w:rPr>
          <w:rFonts w:ascii="Times New Roman" w:hAnsi="Times New Roman" w:cs="Times New Roman"/>
          <w:sz w:val="24"/>
          <w:szCs w:val="24"/>
        </w:rPr>
        <w:t xml:space="preserve"> (Grape and Tropical Punch), and the Nyquil</w:t>
      </w:r>
      <w:r w:rsidRPr="00456B41">
        <w:rPr>
          <w:rFonts w:ascii="Times New Roman" w:hAnsi="Times New Roman" w:cs="Times New Roman"/>
          <w:sz w:val="24"/>
          <w:szCs w:val="24"/>
        </w:rPr>
        <w:t xml:space="preserve"> had an absorbance too high for the spectrophotometer to measure. This absorbance was lowered by performing a 25-fold dilution on </w:t>
      </w:r>
      <w:r>
        <w:rPr>
          <w:rFonts w:ascii="Times New Roman" w:hAnsi="Times New Roman" w:cs="Times New Roman"/>
          <w:sz w:val="24"/>
          <w:szCs w:val="24"/>
        </w:rPr>
        <w:t xml:space="preserve">the </w:t>
      </w:r>
      <w:r w:rsidR="00220BC6" w:rsidRPr="00220BC6">
        <w:rPr>
          <w:rFonts w:ascii="Times New Roman" w:hAnsi="Times New Roman" w:cs="Times New Roman"/>
          <w:sz w:val="24"/>
          <w:szCs w:val="24"/>
        </w:rPr>
        <w:t xml:space="preserve">Kool Aid Bursts </w:t>
      </w:r>
      <w:r w:rsidR="00220BC6">
        <w:rPr>
          <w:rFonts w:ascii="Times New Roman" w:hAnsi="Times New Roman" w:cs="Times New Roman"/>
          <w:sz w:val="24"/>
          <w:szCs w:val="24"/>
        </w:rPr>
        <w:t>(</w:t>
      </w:r>
      <w:r w:rsidR="00220BC6" w:rsidRPr="00220BC6">
        <w:rPr>
          <w:rFonts w:ascii="Times New Roman" w:hAnsi="Times New Roman" w:cs="Times New Roman"/>
          <w:sz w:val="24"/>
          <w:szCs w:val="24"/>
        </w:rPr>
        <w:t>Cherry</w:t>
      </w:r>
      <w:r w:rsidR="00220BC6">
        <w:rPr>
          <w:rFonts w:ascii="Times New Roman" w:hAnsi="Times New Roman" w:cs="Times New Roman"/>
          <w:sz w:val="24"/>
          <w:szCs w:val="24"/>
        </w:rPr>
        <w:t xml:space="preserve">, Grape, and Fruit Punch), the G2 </w:t>
      </w:r>
      <w:r w:rsidR="00220BC6">
        <w:rPr>
          <w:rFonts w:ascii="Times New Roman" w:hAnsi="Times New Roman" w:cs="Times New Roman"/>
          <w:sz w:val="24"/>
          <w:szCs w:val="24"/>
        </w:rPr>
        <w:lastRenderedPageBreak/>
        <w:t xml:space="preserve">Fruit Punch, the Hawaiian Punch, the powdered Kool Aids (Tropical Punch and Grape), two </w:t>
      </w:r>
      <w:proofErr w:type="spellStart"/>
      <w:r w:rsidR="00220BC6">
        <w:rPr>
          <w:rFonts w:ascii="Times New Roman" w:hAnsi="Times New Roman" w:cs="Times New Roman"/>
          <w:sz w:val="24"/>
          <w:szCs w:val="24"/>
        </w:rPr>
        <w:t>Powerades</w:t>
      </w:r>
      <w:proofErr w:type="spellEnd"/>
      <w:r w:rsidR="00220BC6">
        <w:rPr>
          <w:rFonts w:ascii="Times New Roman" w:hAnsi="Times New Roman" w:cs="Times New Roman"/>
          <w:sz w:val="24"/>
          <w:szCs w:val="24"/>
        </w:rPr>
        <w:t xml:space="preserve"> (Blackberry and Fruit Punch), and the Nyquil. A 12.5-fold dilution was performed on the remaining </w:t>
      </w:r>
      <w:proofErr w:type="spellStart"/>
      <w:r w:rsidR="00220BC6">
        <w:rPr>
          <w:rFonts w:ascii="Times New Roman" w:hAnsi="Times New Roman" w:cs="Times New Roman"/>
          <w:sz w:val="24"/>
          <w:szCs w:val="24"/>
        </w:rPr>
        <w:t>Powerades</w:t>
      </w:r>
      <w:proofErr w:type="spellEnd"/>
      <w:r w:rsidR="00220BC6">
        <w:rPr>
          <w:rFonts w:ascii="Times New Roman" w:hAnsi="Times New Roman" w:cs="Times New Roman"/>
          <w:sz w:val="24"/>
          <w:szCs w:val="24"/>
        </w:rPr>
        <w:t xml:space="preserve"> (Lemon Lime and Mountain Berry Blast), and Gatorade Tropical Cooler.</w:t>
      </w:r>
      <w:r w:rsidR="00AF292F">
        <w:rPr>
          <w:rFonts w:ascii="Times New Roman" w:hAnsi="Times New Roman" w:cs="Times New Roman"/>
          <w:sz w:val="24"/>
          <w:szCs w:val="24"/>
        </w:rPr>
        <w:t xml:space="preserve"> </w:t>
      </w:r>
      <w:r w:rsidR="00667EDE">
        <w:rPr>
          <w:rFonts w:ascii="Times New Roman" w:hAnsi="Times New Roman" w:cs="Times New Roman"/>
          <w:sz w:val="24"/>
          <w:szCs w:val="24"/>
        </w:rPr>
        <w:t>Mountain Dew was decarbonated prior to analysis by placing a beaker containing the liquid and a magnetic stir bar on a stir plate and allowing the beverage to be stirred for several minutes.</w:t>
      </w:r>
    </w:p>
    <w:p w14:paraId="1237685B" w14:textId="77777777" w:rsidR="00AF292F" w:rsidRPr="00BF5C43" w:rsidRDefault="00AF292F" w:rsidP="00AF292F">
      <w:pPr>
        <w:spacing w:after="0" w:line="480" w:lineRule="auto"/>
        <w:ind w:firstLine="720"/>
        <w:rPr>
          <w:rFonts w:ascii="Times New Roman" w:hAnsi="Times New Roman" w:cs="Times New Roman"/>
          <w:sz w:val="24"/>
          <w:szCs w:val="24"/>
        </w:rPr>
      </w:pPr>
    </w:p>
    <w:p w14:paraId="72AB1E3B" w14:textId="77777777" w:rsidR="005D628C" w:rsidRPr="00611B5D" w:rsidRDefault="005D628C" w:rsidP="00611B5D">
      <w:pPr>
        <w:spacing w:after="0" w:line="240" w:lineRule="auto"/>
        <w:rPr>
          <w:rFonts w:cstheme="minorHAnsi"/>
          <w:b/>
        </w:rPr>
      </w:pPr>
      <w:r w:rsidRPr="00611B5D">
        <w:rPr>
          <w:rFonts w:cstheme="minorHAnsi"/>
          <w:b/>
        </w:rPr>
        <w:t xml:space="preserve">Table </w:t>
      </w:r>
      <w:r w:rsidR="00220BC6" w:rsidRPr="00611B5D">
        <w:rPr>
          <w:rFonts w:cstheme="minorHAnsi"/>
          <w:b/>
        </w:rPr>
        <w:t>3</w:t>
      </w:r>
      <w:r w:rsidRPr="00611B5D">
        <w:rPr>
          <w:rFonts w:cstheme="minorHAnsi"/>
          <w:b/>
        </w:rPr>
        <w:t>.</w:t>
      </w:r>
      <w:r w:rsidR="000F1B8C" w:rsidRPr="00611B5D">
        <w:rPr>
          <w:rFonts w:cstheme="minorHAnsi"/>
          <w:b/>
        </w:rPr>
        <w:t xml:space="preserve"> Dilution</w:t>
      </w:r>
      <w:r w:rsidRPr="00611B5D">
        <w:rPr>
          <w:rFonts w:cstheme="minorHAnsi"/>
          <w:b/>
        </w:rPr>
        <w:t xml:space="preserve"> scheme for Red 40 calibration curve.</w:t>
      </w:r>
    </w:p>
    <w:tbl>
      <w:tblPr>
        <w:tblStyle w:val="TableGrid"/>
        <w:tblW w:w="10265" w:type="dxa"/>
        <w:tblLook w:val="04A0" w:firstRow="1" w:lastRow="0" w:firstColumn="1" w:lastColumn="0" w:noHBand="0" w:noVBand="1"/>
      </w:tblPr>
      <w:tblGrid>
        <w:gridCol w:w="2898"/>
        <w:gridCol w:w="2520"/>
        <w:gridCol w:w="2163"/>
        <w:gridCol w:w="2684"/>
      </w:tblGrid>
      <w:tr w:rsidR="005D628C" w14:paraId="1F572A5C" w14:textId="77777777" w:rsidTr="003F3485">
        <w:trPr>
          <w:trHeight w:val="368"/>
        </w:trPr>
        <w:tc>
          <w:tcPr>
            <w:tcW w:w="2898" w:type="dxa"/>
            <w:vAlign w:val="center"/>
          </w:tcPr>
          <w:p w14:paraId="29B3BFF6"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Concentration of Stock (M)</w:t>
            </w:r>
          </w:p>
        </w:tc>
        <w:tc>
          <w:tcPr>
            <w:tcW w:w="2520" w:type="dxa"/>
            <w:vAlign w:val="center"/>
          </w:tcPr>
          <w:p w14:paraId="6FD80406"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Volume of Stock (mL)</w:t>
            </w:r>
          </w:p>
        </w:tc>
        <w:tc>
          <w:tcPr>
            <w:tcW w:w="2163" w:type="dxa"/>
            <w:vAlign w:val="center"/>
          </w:tcPr>
          <w:p w14:paraId="4D1F5B35"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Final volume (mL)</w:t>
            </w:r>
          </w:p>
        </w:tc>
        <w:tc>
          <w:tcPr>
            <w:tcW w:w="2684" w:type="dxa"/>
            <w:vAlign w:val="center"/>
          </w:tcPr>
          <w:p w14:paraId="46FAD200"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Final Concentration (M)</w:t>
            </w:r>
          </w:p>
        </w:tc>
      </w:tr>
      <w:tr w:rsidR="005D628C" w14:paraId="6D3CC3E8" w14:textId="77777777" w:rsidTr="003F3485">
        <w:tc>
          <w:tcPr>
            <w:tcW w:w="2898" w:type="dxa"/>
            <w:vAlign w:val="center"/>
          </w:tcPr>
          <w:p w14:paraId="6E00D586"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1.9995 X 10</w:t>
            </w:r>
            <w:r w:rsidRPr="005D628C">
              <w:rPr>
                <w:rFonts w:ascii="Times New Roman" w:hAnsi="Times New Roman" w:cs="Times New Roman"/>
                <w:sz w:val="24"/>
                <w:szCs w:val="24"/>
                <w:vertAlign w:val="superscript"/>
              </w:rPr>
              <w:t>-4</w:t>
            </w:r>
          </w:p>
        </w:tc>
        <w:tc>
          <w:tcPr>
            <w:tcW w:w="2520" w:type="dxa"/>
            <w:vAlign w:val="center"/>
          </w:tcPr>
          <w:p w14:paraId="310C682C"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2163" w:type="dxa"/>
            <w:vAlign w:val="center"/>
          </w:tcPr>
          <w:p w14:paraId="44052871"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14ED4355"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3.99 X 10</w:t>
            </w:r>
            <w:r w:rsidRPr="003F3485">
              <w:rPr>
                <w:rFonts w:ascii="Times New Roman" w:hAnsi="Times New Roman" w:cs="Times New Roman"/>
                <w:sz w:val="24"/>
                <w:szCs w:val="24"/>
                <w:vertAlign w:val="superscript"/>
              </w:rPr>
              <w:t>-9</w:t>
            </w:r>
          </w:p>
        </w:tc>
      </w:tr>
      <w:tr w:rsidR="005D628C" w14:paraId="398152A1" w14:textId="77777777" w:rsidTr="003F3485">
        <w:tc>
          <w:tcPr>
            <w:tcW w:w="2898" w:type="dxa"/>
            <w:vAlign w:val="center"/>
          </w:tcPr>
          <w:p w14:paraId="4F3485AE"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1.9995 X 10</w:t>
            </w:r>
            <w:r w:rsidRPr="005D628C">
              <w:rPr>
                <w:rFonts w:ascii="Times New Roman" w:hAnsi="Times New Roman" w:cs="Times New Roman"/>
                <w:sz w:val="24"/>
                <w:szCs w:val="24"/>
                <w:vertAlign w:val="superscript"/>
              </w:rPr>
              <w:t>-4</w:t>
            </w:r>
          </w:p>
        </w:tc>
        <w:tc>
          <w:tcPr>
            <w:tcW w:w="2520" w:type="dxa"/>
            <w:vAlign w:val="center"/>
          </w:tcPr>
          <w:p w14:paraId="2CF93B5B" w14:textId="77777777" w:rsidR="005D628C" w:rsidRDefault="00E64881"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r w:rsidR="003F3485">
              <w:rPr>
                <w:rFonts w:ascii="Times New Roman" w:hAnsi="Times New Roman" w:cs="Times New Roman"/>
                <w:sz w:val="24"/>
                <w:szCs w:val="24"/>
              </w:rPr>
              <w:t>.</w:t>
            </w:r>
            <w:r w:rsidR="005D628C">
              <w:rPr>
                <w:rFonts w:ascii="Times New Roman" w:hAnsi="Times New Roman" w:cs="Times New Roman"/>
                <w:sz w:val="24"/>
                <w:szCs w:val="24"/>
              </w:rPr>
              <w:t>5</w:t>
            </w:r>
          </w:p>
        </w:tc>
        <w:tc>
          <w:tcPr>
            <w:tcW w:w="2163" w:type="dxa"/>
            <w:vAlign w:val="center"/>
          </w:tcPr>
          <w:p w14:paraId="7066CF0C"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3321FA05"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4.00X 10</w:t>
            </w:r>
            <w:r w:rsidRPr="003F3485">
              <w:rPr>
                <w:rFonts w:ascii="Times New Roman" w:hAnsi="Times New Roman" w:cs="Times New Roman"/>
                <w:sz w:val="24"/>
                <w:szCs w:val="24"/>
                <w:vertAlign w:val="superscript"/>
              </w:rPr>
              <w:t>-7</w:t>
            </w:r>
          </w:p>
        </w:tc>
      </w:tr>
      <w:tr w:rsidR="005D628C" w14:paraId="0400B4CA" w14:textId="77777777" w:rsidTr="003F3485">
        <w:tc>
          <w:tcPr>
            <w:tcW w:w="2898" w:type="dxa"/>
            <w:vAlign w:val="center"/>
          </w:tcPr>
          <w:p w14:paraId="314BC8E6"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1.9995 X 10</w:t>
            </w:r>
            <w:r w:rsidRPr="005D628C">
              <w:rPr>
                <w:rFonts w:ascii="Times New Roman" w:hAnsi="Times New Roman" w:cs="Times New Roman"/>
                <w:sz w:val="24"/>
                <w:szCs w:val="24"/>
                <w:vertAlign w:val="superscript"/>
              </w:rPr>
              <w:t>-4</w:t>
            </w:r>
          </w:p>
        </w:tc>
        <w:tc>
          <w:tcPr>
            <w:tcW w:w="2520" w:type="dxa"/>
            <w:vAlign w:val="center"/>
          </w:tcPr>
          <w:p w14:paraId="4366F44C" w14:textId="77777777" w:rsidR="005D628C" w:rsidRDefault="00E64881"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63" w:type="dxa"/>
            <w:vAlign w:val="center"/>
          </w:tcPr>
          <w:p w14:paraId="5FB6F228"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0874CD9D"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4.00 X 10</w:t>
            </w:r>
            <w:r w:rsidRPr="003F3485">
              <w:rPr>
                <w:rFonts w:ascii="Times New Roman" w:hAnsi="Times New Roman" w:cs="Times New Roman"/>
                <w:sz w:val="24"/>
                <w:szCs w:val="24"/>
                <w:vertAlign w:val="superscript"/>
              </w:rPr>
              <w:t>-6</w:t>
            </w:r>
          </w:p>
        </w:tc>
      </w:tr>
      <w:tr w:rsidR="005D628C" w14:paraId="2AAACAB1" w14:textId="77777777" w:rsidTr="003F3485">
        <w:tc>
          <w:tcPr>
            <w:tcW w:w="2898" w:type="dxa"/>
            <w:vAlign w:val="center"/>
          </w:tcPr>
          <w:p w14:paraId="2A245811"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1.9995 X 10</w:t>
            </w:r>
            <w:r w:rsidRPr="005D628C">
              <w:rPr>
                <w:rFonts w:ascii="Times New Roman" w:hAnsi="Times New Roman" w:cs="Times New Roman"/>
                <w:sz w:val="24"/>
                <w:szCs w:val="24"/>
                <w:vertAlign w:val="superscript"/>
              </w:rPr>
              <w:t>-4</w:t>
            </w:r>
          </w:p>
        </w:tc>
        <w:tc>
          <w:tcPr>
            <w:tcW w:w="2520" w:type="dxa"/>
            <w:vAlign w:val="center"/>
          </w:tcPr>
          <w:p w14:paraId="4F533DDF" w14:textId="77777777" w:rsidR="005D628C" w:rsidRDefault="00E64881"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63" w:type="dxa"/>
            <w:vAlign w:val="center"/>
          </w:tcPr>
          <w:p w14:paraId="4779689B"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17AEDEEC"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8.00 X 10</w:t>
            </w:r>
            <w:r w:rsidRPr="003F3485">
              <w:rPr>
                <w:rFonts w:ascii="Times New Roman" w:hAnsi="Times New Roman" w:cs="Times New Roman"/>
                <w:sz w:val="24"/>
                <w:szCs w:val="24"/>
                <w:vertAlign w:val="superscript"/>
              </w:rPr>
              <w:t>-6</w:t>
            </w:r>
          </w:p>
        </w:tc>
      </w:tr>
      <w:tr w:rsidR="005D628C" w14:paraId="6EC9978F" w14:textId="77777777" w:rsidTr="003F3485">
        <w:tc>
          <w:tcPr>
            <w:tcW w:w="2898" w:type="dxa"/>
            <w:vAlign w:val="center"/>
          </w:tcPr>
          <w:p w14:paraId="752EC2A9"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1.9995 X 10</w:t>
            </w:r>
            <w:r w:rsidRPr="005D628C">
              <w:rPr>
                <w:rFonts w:ascii="Times New Roman" w:hAnsi="Times New Roman" w:cs="Times New Roman"/>
                <w:sz w:val="24"/>
                <w:szCs w:val="24"/>
                <w:vertAlign w:val="superscript"/>
              </w:rPr>
              <w:t>-4</w:t>
            </w:r>
          </w:p>
        </w:tc>
        <w:tc>
          <w:tcPr>
            <w:tcW w:w="2520" w:type="dxa"/>
            <w:vAlign w:val="center"/>
          </w:tcPr>
          <w:p w14:paraId="1DEECFD9"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63" w:type="dxa"/>
            <w:vAlign w:val="center"/>
          </w:tcPr>
          <w:p w14:paraId="6DA87472"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72883797"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1.60 X 10</w:t>
            </w:r>
            <w:r w:rsidRPr="003F3485">
              <w:rPr>
                <w:rFonts w:ascii="Times New Roman" w:hAnsi="Times New Roman" w:cs="Times New Roman"/>
                <w:sz w:val="24"/>
                <w:szCs w:val="24"/>
                <w:vertAlign w:val="superscript"/>
              </w:rPr>
              <w:t>-5</w:t>
            </w:r>
          </w:p>
        </w:tc>
      </w:tr>
      <w:tr w:rsidR="005D628C" w14:paraId="6FC3EC26" w14:textId="77777777" w:rsidTr="003F3485">
        <w:tc>
          <w:tcPr>
            <w:tcW w:w="2898" w:type="dxa"/>
            <w:vAlign w:val="center"/>
          </w:tcPr>
          <w:p w14:paraId="46C844F5"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1.9995 X 10</w:t>
            </w:r>
            <w:r w:rsidRPr="005D628C">
              <w:rPr>
                <w:rFonts w:ascii="Times New Roman" w:hAnsi="Times New Roman" w:cs="Times New Roman"/>
                <w:sz w:val="24"/>
                <w:szCs w:val="24"/>
                <w:vertAlign w:val="superscript"/>
              </w:rPr>
              <w:t>-4</w:t>
            </w:r>
          </w:p>
        </w:tc>
        <w:tc>
          <w:tcPr>
            <w:tcW w:w="2520" w:type="dxa"/>
            <w:vAlign w:val="center"/>
          </w:tcPr>
          <w:p w14:paraId="0C0A3629"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63" w:type="dxa"/>
            <w:vAlign w:val="center"/>
          </w:tcPr>
          <w:p w14:paraId="7ECC7D7C"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05F6FFE7"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2.00 X 10</w:t>
            </w:r>
            <w:r w:rsidRPr="003F3485">
              <w:rPr>
                <w:rFonts w:ascii="Times New Roman" w:hAnsi="Times New Roman" w:cs="Times New Roman"/>
                <w:sz w:val="24"/>
                <w:szCs w:val="24"/>
                <w:vertAlign w:val="superscript"/>
              </w:rPr>
              <w:t>-5</w:t>
            </w:r>
          </w:p>
        </w:tc>
      </w:tr>
      <w:tr w:rsidR="005D628C" w14:paraId="62F4A2CC" w14:textId="77777777" w:rsidTr="003F3485">
        <w:tc>
          <w:tcPr>
            <w:tcW w:w="2898" w:type="dxa"/>
            <w:vAlign w:val="center"/>
          </w:tcPr>
          <w:p w14:paraId="4A476697"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1.9995 X 10</w:t>
            </w:r>
            <w:r w:rsidRPr="005D628C">
              <w:rPr>
                <w:rFonts w:ascii="Times New Roman" w:hAnsi="Times New Roman" w:cs="Times New Roman"/>
                <w:sz w:val="24"/>
                <w:szCs w:val="24"/>
                <w:vertAlign w:val="superscript"/>
              </w:rPr>
              <w:t>-4</w:t>
            </w:r>
          </w:p>
        </w:tc>
        <w:tc>
          <w:tcPr>
            <w:tcW w:w="2520" w:type="dxa"/>
            <w:vAlign w:val="center"/>
          </w:tcPr>
          <w:p w14:paraId="30378134"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63" w:type="dxa"/>
            <w:vAlign w:val="center"/>
          </w:tcPr>
          <w:p w14:paraId="5C647344"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14A6ED91"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3.99 X 10</w:t>
            </w:r>
            <w:r w:rsidRPr="003F3485">
              <w:rPr>
                <w:rFonts w:ascii="Times New Roman" w:hAnsi="Times New Roman" w:cs="Times New Roman"/>
                <w:sz w:val="24"/>
                <w:szCs w:val="24"/>
                <w:vertAlign w:val="superscript"/>
              </w:rPr>
              <w:t>-5</w:t>
            </w:r>
          </w:p>
        </w:tc>
      </w:tr>
      <w:tr w:rsidR="005D628C" w14:paraId="2BE62897" w14:textId="77777777" w:rsidTr="003F3485">
        <w:tc>
          <w:tcPr>
            <w:tcW w:w="2898" w:type="dxa"/>
            <w:vAlign w:val="center"/>
          </w:tcPr>
          <w:p w14:paraId="5E16651E"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1.9995 X 10</w:t>
            </w:r>
            <w:r w:rsidRPr="005D628C">
              <w:rPr>
                <w:rFonts w:ascii="Times New Roman" w:hAnsi="Times New Roman" w:cs="Times New Roman"/>
                <w:sz w:val="24"/>
                <w:szCs w:val="24"/>
                <w:vertAlign w:val="superscript"/>
              </w:rPr>
              <w:t>-4</w:t>
            </w:r>
          </w:p>
        </w:tc>
        <w:tc>
          <w:tcPr>
            <w:tcW w:w="2520" w:type="dxa"/>
            <w:vAlign w:val="center"/>
          </w:tcPr>
          <w:p w14:paraId="1C321727"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163" w:type="dxa"/>
            <w:vAlign w:val="center"/>
          </w:tcPr>
          <w:p w14:paraId="48AEF22F"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7A8DC5B2"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4.79 X 10</w:t>
            </w:r>
            <w:r w:rsidRPr="003F3485">
              <w:rPr>
                <w:rFonts w:ascii="Times New Roman" w:hAnsi="Times New Roman" w:cs="Times New Roman"/>
                <w:sz w:val="24"/>
                <w:szCs w:val="24"/>
                <w:vertAlign w:val="superscript"/>
              </w:rPr>
              <w:t>-5</w:t>
            </w:r>
          </w:p>
        </w:tc>
      </w:tr>
      <w:tr w:rsidR="005D628C" w14:paraId="3707C157" w14:textId="77777777" w:rsidTr="003F3485">
        <w:tc>
          <w:tcPr>
            <w:tcW w:w="2898" w:type="dxa"/>
            <w:vAlign w:val="center"/>
          </w:tcPr>
          <w:p w14:paraId="37AFE420"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1.9995 X 10</w:t>
            </w:r>
            <w:r w:rsidRPr="005D628C">
              <w:rPr>
                <w:rFonts w:ascii="Times New Roman" w:hAnsi="Times New Roman" w:cs="Times New Roman"/>
                <w:sz w:val="24"/>
                <w:szCs w:val="24"/>
                <w:vertAlign w:val="superscript"/>
              </w:rPr>
              <w:t>-4</w:t>
            </w:r>
          </w:p>
        </w:tc>
        <w:tc>
          <w:tcPr>
            <w:tcW w:w="2520" w:type="dxa"/>
            <w:vAlign w:val="center"/>
          </w:tcPr>
          <w:p w14:paraId="71CF6D19"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163" w:type="dxa"/>
            <w:vAlign w:val="center"/>
          </w:tcPr>
          <w:p w14:paraId="3D99513E"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3DCE866C"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5.99 X 10</w:t>
            </w:r>
            <w:r w:rsidRPr="003F3485">
              <w:rPr>
                <w:rFonts w:ascii="Times New Roman" w:hAnsi="Times New Roman" w:cs="Times New Roman"/>
                <w:sz w:val="24"/>
                <w:szCs w:val="24"/>
                <w:vertAlign w:val="superscript"/>
              </w:rPr>
              <w:t>-5</w:t>
            </w:r>
          </w:p>
        </w:tc>
      </w:tr>
      <w:tr w:rsidR="005D628C" w14:paraId="7A9633C6" w14:textId="77777777" w:rsidTr="003F3485">
        <w:tc>
          <w:tcPr>
            <w:tcW w:w="2898" w:type="dxa"/>
            <w:vAlign w:val="center"/>
          </w:tcPr>
          <w:p w14:paraId="3F90F3DB"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1.9995 X 10</w:t>
            </w:r>
            <w:r w:rsidRPr="005D628C">
              <w:rPr>
                <w:rFonts w:ascii="Times New Roman" w:hAnsi="Times New Roman" w:cs="Times New Roman"/>
                <w:sz w:val="24"/>
                <w:szCs w:val="24"/>
                <w:vertAlign w:val="superscript"/>
              </w:rPr>
              <w:t>-4</w:t>
            </w:r>
          </w:p>
        </w:tc>
        <w:tc>
          <w:tcPr>
            <w:tcW w:w="2520" w:type="dxa"/>
            <w:vAlign w:val="center"/>
          </w:tcPr>
          <w:p w14:paraId="36E7FCD0"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163" w:type="dxa"/>
            <w:vAlign w:val="center"/>
          </w:tcPr>
          <w:p w14:paraId="7CDA92BF" w14:textId="77777777" w:rsidR="005D628C" w:rsidRDefault="005D628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683CABC3" w14:textId="77777777" w:rsidR="005D628C" w:rsidRDefault="003F3485"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7.99 X 10</w:t>
            </w:r>
            <w:r w:rsidRPr="003F3485">
              <w:rPr>
                <w:rFonts w:ascii="Times New Roman" w:hAnsi="Times New Roman" w:cs="Times New Roman"/>
                <w:sz w:val="24"/>
                <w:szCs w:val="24"/>
                <w:vertAlign w:val="superscript"/>
              </w:rPr>
              <w:t>-5</w:t>
            </w:r>
          </w:p>
        </w:tc>
      </w:tr>
    </w:tbl>
    <w:p w14:paraId="6F4D2E42" w14:textId="77777777" w:rsidR="00360F3F" w:rsidRDefault="00360F3F" w:rsidP="00A17E76">
      <w:pPr>
        <w:spacing w:after="0"/>
        <w:rPr>
          <w:rFonts w:ascii="Times New Roman" w:hAnsi="Times New Roman" w:cs="Times New Roman"/>
          <w:sz w:val="24"/>
          <w:szCs w:val="24"/>
        </w:rPr>
      </w:pPr>
    </w:p>
    <w:p w14:paraId="7EF49993" w14:textId="77777777" w:rsidR="00360F3F" w:rsidRPr="00611B5D" w:rsidRDefault="000F1B8C" w:rsidP="00A17E76">
      <w:pPr>
        <w:spacing w:after="0"/>
        <w:rPr>
          <w:rFonts w:cstheme="minorHAnsi"/>
          <w:b/>
        </w:rPr>
      </w:pPr>
      <w:r w:rsidRPr="00611B5D">
        <w:rPr>
          <w:rFonts w:cstheme="minorHAnsi"/>
          <w:b/>
        </w:rPr>
        <w:t xml:space="preserve">Table </w:t>
      </w:r>
      <w:r w:rsidR="00220BC6" w:rsidRPr="00611B5D">
        <w:rPr>
          <w:rFonts w:cstheme="minorHAnsi"/>
          <w:b/>
        </w:rPr>
        <w:t>4</w:t>
      </w:r>
      <w:r w:rsidRPr="00611B5D">
        <w:rPr>
          <w:rFonts w:cstheme="minorHAnsi"/>
          <w:b/>
        </w:rPr>
        <w:t>. Dilution scheme for Blue 1 calibration curve.</w:t>
      </w:r>
    </w:p>
    <w:tbl>
      <w:tblPr>
        <w:tblStyle w:val="TableGrid"/>
        <w:tblW w:w="10265" w:type="dxa"/>
        <w:tblLook w:val="04A0" w:firstRow="1" w:lastRow="0" w:firstColumn="1" w:lastColumn="0" w:noHBand="0" w:noVBand="1"/>
      </w:tblPr>
      <w:tblGrid>
        <w:gridCol w:w="2898"/>
        <w:gridCol w:w="2520"/>
        <w:gridCol w:w="2163"/>
        <w:gridCol w:w="2684"/>
      </w:tblGrid>
      <w:tr w:rsidR="00BC7E62" w14:paraId="470789FC" w14:textId="77777777" w:rsidTr="005A380A">
        <w:trPr>
          <w:trHeight w:val="368"/>
        </w:trPr>
        <w:tc>
          <w:tcPr>
            <w:tcW w:w="2898" w:type="dxa"/>
            <w:vAlign w:val="center"/>
          </w:tcPr>
          <w:p w14:paraId="08B4A97F" w14:textId="77777777" w:rsidR="00BC7E62" w:rsidRDefault="00BC7E62"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Concentration of Stock (M)</w:t>
            </w:r>
          </w:p>
        </w:tc>
        <w:tc>
          <w:tcPr>
            <w:tcW w:w="2520" w:type="dxa"/>
            <w:vAlign w:val="center"/>
          </w:tcPr>
          <w:p w14:paraId="15D721D0" w14:textId="77777777" w:rsidR="00BC7E62" w:rsidRDefault="00BC7E62"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Volume of Stock (mL)</w:t>
            </w:r>
          </w:p>
        </w:tc>
        <w:tc>
          <w:tcPr>
            <w:tcW w:w="2163" w:type="dxa"/>
            <w:vAlign w:val="center"/>
          </w:tcPr>
          <w:p w14:paraId="7938F6A2" w14:textId="77777777" w:rsidR="00BC7E62" w:rsidRDefault="00BC7E62"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Final volume (mL)</w:t>
            </w:r>
          </w:p>
        </w:tc>
        <w:tc>
          <w:tcPr>
            <w:tcW w:w="2684" w:type="dxa"/>
            <w:vAlign w:val="center"/>
          </w:tcPr>
          <w:p w14:paraId="195AAF66" w14:textId="77777777" w:rsidR="00BC7E62" w:rsidRDefault="00BC7E62"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Final Concentration (M)</w:t>
            </w:r>
          </w:p>
        </w:tc>
      </w:tr>
      <w:tr w:rsidR="00BC7E62" w14:paraId="55A45ED5" w14:textId="77777777" w:rsidTr="005A380A">
        <w:tc>
          <w:tcPr>
            <w:tcW w:w="2898" w:type="dxa"/>
            <w:vAlign w:val="center"/>
          </w:tcPr>
          <w:p w14:paraId="07456FA7" w14:textId="77777777" w:rsidR="00BC7E62"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2.01 X 10</w:t>
            </w:r>
            <w:r w:rsidRPr="002C1C5C">
              <w:rPr>
                <w:rFonts w:ascii="Times New Roman" w:hAnsi="Times New Roman" w:cs="Times New Roman"/>
                <w:sz w:val="24"/>
                <w:szCs w:val="24"/>
                <w:vertAlign w:val="superscript"/>
              </w:rPr>
              <w:t>-5</w:t>
            </w:r>
          </w:p>
        </w:tc>
        <w:tc>
          <w:tcPr>
            <w:tcW w:w="2520" w:type="dxa"/>
            <w:vAlign w:val="center"/>
          </w:tcPr>
          <w:p w14:paraId="0DD90AC0" w14:textId="77777777" w:rsidR="00BC7E62" w:rsidRDefault="00BC7E62"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2163" w:type="dxa"/>
            <w:vAlign w:val="center"/>
          </w:tcPr>
          <w:p w14:paraId="5A7E1A40" w14:textId="77777777" w:rsidR="00BC7E62" w:rsidRDefault="00BC7E62"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32C1F36D" w14:textId="77777777" w:rsidR="00BC7E62"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4.02 X 10</w:t>
            </w:r>
            <w:r w:rsidRPr="002C1C5C">
              <w:rPr>
                <w:rFonts w:ascii="Times New Roman" w:hAnsi="Times New Roman" w:cs="Times New Roman"/>
                <w:sz w:val="24"/>
                <w:szCs w:val="24"/>
                <w:vertAlign w:val="superscript"/>
              </w:rPr>
              <w:t>-8</w:t>
            </w:r>
          </w:p>
        </w:tc>
      </w:tr>
      <w:tr w:rsidR="002C1C5C" w14:paraId="47E3872A" w14:textId="77777777" w:rsidTr="005A380A">
        <w:tc>
          <w:tcPr>
            <w:tcW w:w="2898" w:type="dxa"/>
            <w:vAlign w:val="center"/>
          </w:tcPr>
          <w:p w14:paraId="1DD70119"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2.01 X 10</w:t>
            </w:r>
            <w:r w:rsidRPr="002C1C5C">
              <w:rPr>
                <w:rFonts w:ascii="Times New Roman" w:hAnsi="Times New Roman" w:cs="Times New Roman"/>
                <w:sz w:val="24"/>
                <w:szCs w:val="24"/>
                <w:vertAlign w:val="superscript"/>
              </w:rPr>
              <w:t>-5</w:t>
            </w:r>
          </w:p>
        </w:tc>
        <w:tc>
          <w:tcPr>
            <w:tcW w:w="2520" w:type="dxa"/>
            <w:vAlign w:val="center"/>
          </w:tcPr>
          <w:p w14:paraId="5C51EF40" w14:textId="77777777" w:rsidR="002C1C5C" w:rsidRDefault="00E64881"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r w:rsidR="002C1C5C">
              <w:rPr>
                <w:rFonts w:ascii="Times New Roman" w:hAnsi="Times New Roman" w:cs="Times New Roman"/>
                <w:sz w:val="24"/>
                <w:szCs w:val="24"/>
              </w:rPr>
              <w:t>.5</w:t>
            </w:r>
          </w:p>
        </w:tc>
        <w:tc>
          <w:tcPr>
            <w:tcW w:w="2163" w:type="dxa"/>
            <w:vAlign w:val="center"/>
          </w:tcPr>
          <w:p w14:paraId="4E545BEA"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15570EE8"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2.01 X 10</w:t>
            </w:r>
            <w:r w:rsidRPr="002C1C5C">
              <w:rPr>
                <w:rFonts w:ascii="Times New Roman" w:hAnsi="Times New Roman" w:cs="Times New Roman"/>
                <w:sz w:val="24"/>
                <w:szCs w:val="24"/>
                <w:vertAlign w:val="superscript"/>
              </w:rPr>
              <w:t>-7</w:t>
            </w:r>
          </w:p>
        </w:tc>
      </w:tr>
      <w:tr w:rsidR="002C1C5C" w14:paraId="2E1EF39A" w14:textId="77777777" w:rsidTr="005A380A">
        <w:tc>
          <w:tcPr>
            <w:tcW w:w="2898" w:type="dxa"/>
            <w:vAlign w:val="center"/>
          </w:tcPr>
          <w:p w14:paraId="7EC52887"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2.01 X 10</w:t>
            </w:r>
            <w:r w:rsidRPr="002C1C5C">
              <w:rPr>
                <w:rFonts w:ascii="Times New Roman" w:hAnsi="Times New Roman" w:cs="Times New Roman"/>
                <w:sz w:val="24"/>
                <w:szCs w:val="24"/>
                <w:vertAlign w:val="superscript"/>
              </w:rPr>
              <w:t>-5</w:t>
            </w:r>
          </w:p>
        </w:tc>
        <w:tc>
          <w:tcPr>
            <w:tcW w:w="2520" w:type="dxa"/>
            <w:vAlign w:val="center"/>
          </w:tcPr>
          <w:p w14:paraId="6CB0ADD0" w14:textId="77777777" w:rsidR="002C1C5C" w:rsidRDefault="00E64881"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63" w:type="dxa"/>
            <w:vAlign w:val="center"/>
          </w:tcPr>
          <w:p w14:paraId="5108FE9F"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611CEF8E"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4.02 X 10</w:t>
            </w:r>
            <w:r w:rsidRPr="002C1C5C">
              <w:rPr>
                <w:rFonts w:ascii="Times New Roman" w:hAnsi="Times New Roman" w:cs="Times New Roman"/>
                <w:sz w:val="24"/>
                <w:szCs w:val="24"/>
                <w:vertAlign w:val="superscript"/>
              </w:rPr>
              <w:t>-7</w:t>
            </w:r>
          </w:p>
        </w:tc>
      </w:tr>
      <w:tr w:rsidR="002C1C5C" w14:paraId="5AC23DB9" w14:textId="77777777" w:rsidTr="005A380A">
        <w:tc>
          <w:tcPr>
            <w:tcW w:w="2898" w:type="dxa"/>
            <w:vAlign w:val="center"/>
          </w:tcPr>
          <w:p w14:paraId="74742CB0"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2.01 X 10</w:t>
            </w:r>
            <w:r w:rsidRPr="002C1C5C">
              <w:rPr>
                <w:rFonts w:ascii="Times New Roman" w:hAnsi="Times New Roman" w:cs="Times New Roman"/>
                <w:sz w:val="24"/>
                <w:szCs w:val="24"/>
                <w:vertAlign w:val="superscript"/>
              </w:rPr>
              <w:t>-5</w:t>
            </w:r>
          </w:p>
        </w:tc>
        <w:tc>
          <w:tcPr>
            <w:tcW w:w="2520" w:type="dxa"/>
            <w:vAlign w:val="center"/>
          </w:tcPr>
          <w:p w14:paraId="27E362A9" w14:textId="77777777" w:rsidR="002C1C5C" w:rsidRDefault="00E64881"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63" w:type="dxa"/>
            <w:vAlign w:val="center"/>
          </w:tcPr>
          <w:p w14:paraId="594CB7A6"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6F2E355E"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8.04 X 10</w:t>
            </w:r>
            <w:r w:rsidRPr="002C1C5C">
              <w:rPr>
                <w:rFonts w:ascii="Times New Roman" w:hAnsi="Times New Roman" w:cs="Times New Roman"/>
                <w:sz w:val="24"/>
                <w:szCs w:val="24"/>
                <w:vertAlign w:val="superscript"/>
              </w:rPr>
              <w:t>-7</w:t>
            </w:r>
          </w:p>
        </w:tc>
      </w:tr>
      <w:tr w:rsidR="002C1C5C" w14:paraId="229C60B1" w14:textId="77777777" w:rsidTr="005A380A">
        <w:tc>
          <w:tcPr>
            <w:tcW w:w="2898" w:type="dxa"/>
            <w:vAlign w:val="center"/>
          </w:tcPr>
          <w:p w14:paraId="68C6D5AB"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2.01 X 10</w:t>
            </w:r>
            <w:r w:rsidRPr="002C1C5C">
              <w:rPr>
                <w:rFonts w:ascii="Times New Roman" w:hAnsi="Times New Roman" w:cs="Times New Roman"/>
                <w:sz w:val="24"/>
                <w:szCs w:val="24"/>
                <w:vertAlign w:val="superscript"/>
              </w:rPr>
              <w:t>-5</w:t>
            </w:r>
          </w:p>
        </w:tc>
        <w:tc>
          <w:tcPr>
            <w:tcW w:w="2520" w:type="dxa"/>
            <w:vAlign w:val="center"/>
          </w:tcPr>
          <w:p w14:paraId="2EFFFDCE"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63" w:type="dxa"/>
            <w:vAlign w:val="center"/>
          </w:tcPr>
          <w:p w14:paraId="2DB884E7"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1ACF6D2F"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1.21 X 10</w:t>
            </w:r>
            <w:r w:rsidRPr="002C1C5C">
              <w:rPr>
                <w:rFonts w:ascii="Times New Roman" w:hAnsi="Times New Roman" w:cs="Times New Roman"/>
                <w:sz w:val="24"/>
                <w:szCs w:val="24"/>
                <w:vertAlign w:val="superscript"/>
              </w:rPr>
              <w:t>-6</w:t>
            </w:r>
          </w:p>
        </w:tc>
      </w:tr>
      <w:tr w:rsidR="002C1C5C" w14:paraId="07F67134" w14:textId="77777777" w:rsidTr="005A380A">
        <w:tc>
          <w:tcPr>
            <w:tcW w:w="2898" w:type="dxa"/>
            <w:vAlign w:val="center"/>
          </w:tcPr>
          <w:p w14:paraId="64363E1D"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2.01 X 10</w:t>
            </w:r>
            <w:r w:rsidRPr="002C1C5C">
              <w:rPr>
                <w:rFonts w:ascii="Times New Roman" w:hAnsi="Times New Roman" w:cs="Times New Roman"/>
                <w:sz w:val="24"/>
                <w:szCs w:val="24"/>
                <w:vertAlign w:val="superscript"/>
              </w:rPr>
              <w:t>-5</w:t>
            </w:r>
          </w:p>
        </w:tc>
        <w:tc>
          <w:tcPr>
            <w:tcW w:w="2520" w:type="dxa"/>
            <w:vAlign w:val="center"/>
          </w:tcPr>
          <w:p w14:paraId="0FF9DA3F"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63" w:type="dxa"/>
            <w:vAlign w:val="center"/>
          </w:tcPr>
          <w:p w14:paraId="7F365217"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61F826D4"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1.61 X 10</w:t>
            </w:r>
            <w:r w:rsidRPr="002C1C5C">
              <w:rPr>
                <w:rFonts w:ascii="Times New Roman" w:hAnsi="Times New Roman" w:cs="Times New Roman"/>
                <w:sz w:val="24"/>
                <w:szCs w:val="24"/>
                <w:vertAlign w:val="superscript"/>
              </w:rPr>
              <w:t>-6</w:t>
            </w:r>
          </w:p>
        </w:tc>
      </w:tr>
      <w:tr w:rsidR="002C1C5C" w14:paraId="337A7811" w14:textId="77777777" w:rsidTr="005A380A">
        <w:tc>
          <w:tcPr>
            <w:tcW w:w="2898" w:type="dxa"/>
            <w:vAlign w:val="center"/>
          </w:tcPr>
          <w:p w14:paraId="146197BC"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2.01 X 10</w:t>
            </w:r>
            <w:r w:rsidRPr="002C1C5C">
              <w:rPr>
                <w:rFonts w:ascii="Times New Roman" w:hAnsi="Times New Roman" w:cs="Times New Roman"/>
                <w:sz w:val="24"/>
                <w:szCs w:val="24"/>
                <w:vertAlign w:val="superscript"/>
              </w:rPr>
              <w:t>-5</w:t>
            </w:r>
          </w:p>
        </w:tc>
        <w:tc>
          <w:tcPr>
            <w:tcW w:w="2520" w:type="dxa"/>
            <w:vAlign w:val="center"/>
          </w:tcPr>
          <w:p w14:paraId="7F06B17A"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63" w:type="dxa"/>
            <w:vAlign w:val="center"/>
          </w:tcPr>
          <w:p w14:paraId="3ED39FA3"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57A0160B"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2.01 X 10</w:t>
            </w:r>
            <w:r w:rsidRPr="002C1C5C">
              <w:rPr>
                <w:rFonts w:ascii="Times New Roman" w:hAnsi="Times New Roman" w:cs="Times New Roman"/>
                <w:sz w:val="24"/>
                <w:szCs w:val="24"/>
                <w:vertAlign w:val="superscript"/>
              </w:rPr>
              <w:t>-6</w:t>
            </w:r>
          </w:p>
        </w:tc>
      </w:tr>
      <w:tr w:rsidR="002C1C5C" w14:paraId="10DD7C54" w14:textId="77777777" w:rsidTr="005A380A">
        <w:tc>
          <w:tcPr>
            <w:tcW w:w="2898" w:type="dxa"/>
            <w:vAlign w:val="center"/>
          </w:tcPr>
          <w:p w14:paraId="7C5CF65E"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2.01 X 10</w:t>
            </w:r>
            <w:r w:rsidRPr="002C1C5C">
              <w:rPr>
                <w:rFonts w:ascii="Times New Roman" w:hAnsi="Times New Roman" w:cs="Times New Roman"/>
                <w:sz w:val="24"/>
                <w:szCs w:val="24"/>
                <w:vertAlign w:val="superscript"/>
              </w:rPr>
              <w:t>-5</w:t>
            </w:r>
          </w:p>
        </w:tc>
        <w:tc>
          <w:tcPr>
            <w:tcW w:w="2520" w:type="dxa"/>
            <w:vAlign w:val="center"/>
          </w:tcPr>
          <w:p w14:paraId="15647E52"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63" w:type="dxa"/>
            <w:vAlign w:val="center"/>
          </w:tcPr>
          <w:p w14:paraId="4B4EC12B"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27555CFF"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4.02 X 10</w:t>
            </w:r>
            <w:r w:rsidRPr="002C1C5C">
              <w:rPr>
                <w:rFonts w:ascii="Times New Roman" w:hAnsi="Times New Roman" w:cs="Times New Roman"/>
                <w:sz w:val="24"/>
                <w:szCs w:val="24"/>
                <w:vertAlign w:val="superscript"/>
              </w:rPr>
              <w:t>-6</w:t>
            </w:r>
          </w:p>
        </w:tc>
      </w:tr>
      <w:tr w:rsidR="002C1C5C" w14:paraId="25F703F5" w14:textId="77777777" w:rsidTr="005A380A">
        <w:tc>
          <w:tcPr>
            <w:tcW w:w="2898" w:type="dxa"/>
            <w:vAlign w:val="center"/>
          </w:tcPr>
          <w:p w14:paraId="1BF76641"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2.01 X 10</w:t>
            </w:r>
            <w:r w:rsidRPr="002C1C5C">
              <w:rPr>
                <w:rFonts w:ascii="Times New Roman" w:hAnsi="Times New Roman" w:cs="Times New Roman"/>
                <w:sz w:val="24"/>
                <w:szCs w:val="24"/>
                <w:vertAlign w:val="superscript"/>
              </w:rPr>
              <w:t>-5</w:t>
            </w:r>
          </w:p>
        </w:tc>
        <w:tc>
          <w:tcPr>
            <w:tcW w:w="2520" w:type="dxa"/>
            <w:vAlign w:val="center"/>
          </w:tcPr>
          <w:p w14:paraId="7D1A86E1"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163" w:type="dxa"/>
            <w:vAlign w:val="center"/>
          </w:tcPr>
          <w:p w14:paraId="7DB55993"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313A55B6"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6.03 X 10</w:t>
            </w:r>
            <w:r w:rsidRPr="002C1C5C">
              <w:rPr>
                <w:rFonts w:ascii="Times New Roman" w:hAnsi="Times New Roman" w:cs="Times New Roman"/>
                <w:sz w:val="24"/>
                <w:szCs w:val="24"/>
                <w:vertAlign w:val="superscript"/>
              </w:rPr>
              <w:t>-6</w:t>
            </w:r>
          </w:p>
        </w:tc>
      </w:tr>
      <w:tr w:rsidR="002C1C5C" w14:paraId="133C3815" w14:textId="77777777" w:rsidTr="005A380A">
        <w:tc>
          <w:tcPr>
            <w:tcW w:w="2898" w:type="dxa"/>
            <w:vAlign w:val="center"/>
          </w:tcPr>
          <w:p w14:paraId="105F8382"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2.01 X 10</w:t>
            </w:r>
            <w:r w:rsidRPr="002C1C5C">
              <w:rPr>
                <w:rFonts w:ascii="Times New Roman" w:hAnsi="Times New Roman" w:cs="Times New Roman"/>
                <w:sz w:val="24"/>
                <w:szCs w:val="24"/>
                <w:vertAlign w:val="superscript"/>
              </w:rPr>
              <w:t>-5</w:t>
            </w:r>
          </w:p>
        </w:tc>
        <w:tc>
          <w:tcPr>
            <w:tcW w:w="2520" w:type="dxa"/>
            <w:vAlign w:val="center"/>
          </w:tcPr>
          <w:p w14:paraId="3B44B9DD"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2163" w:type="dxa"/>
            <w:vAlign w:val="center"/>
          </w:tcPr>
          <w:p w14:paraId="569B307F"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684" w:type="dxa"/>
            <w:vAlign w:val="center"/>
          </w:tcPr>
          <w:p w14:paraId="1AA0507B" w14:textId="77777777" w:rsidR="002C1C5C" w:rsidRDefault="002C1C5C" w:rsidP="00A17E76">
            <w:pPr>
              <w:spacing w:line="276" w:lineRule="auto"/>
              <w:jc w:val="center"/>
              <w:rPr>
                <w:rFonts w:ascii="Times New Roman" w:hAnsi="Times New Roman" w:cs="Times New Roman"/>
                <w:sz w:val="24"/>
                <w:szCs w:val="24"/>
              </w:rPr>
            </w:pPr>
            <w:r>
              <w:rPr>
                <w:rFonts w:ascii="Times New Roman" w:hAnsi="Times New Roman" w:cs="Times New Roman"/>
                <w:sz w:val="24"/>
                <w:szCs w:val="24"/>
              </w:rPr>
              <w:t>1.00 X 10</w:t>
            </w:r>
            <w:r w:rsidRPr="002C1C5C">
              <w:rPr>
                <w:rFonts w:ascii="Times New Roman" w:hAnsi="Times New Roman" w:cs="Times New Roman"/>
                <w:sz w:val="24"/>
                <w:szCs w:val="24"/>
                <w:vertAlign w:val="superscript"/>
              </w:rPr>
              <w:t>-5</w:t>
            </w:r>
          </w:p>
        </w:tc>
      </w:tr>
    </w:tbl>
    <w:p w14:paraId="0840365A" w14:textId="77777777" w:rsidR="00611B5D" w:rsidRDefault="00611B5D" w:rsidP="00A17E76">
      <w:pPr>
        <w:spacing w:after="0"/>
        <w:rPr>
          <w:rFonts w:ascii="Times New Roman" w:hAnsi="Times New Roman" w:cs="Times New Roman"/>
          <w:b/>
          <w:sz w:val="24"/>
          <w:szCs w:val="24"/>
        </w:rPr>
      </w:pPr>
    </w:p>
    <w:p w14:paraId="2271E16E" w14:textId="77777777" w:rsidR="00BF5C43" w:rsidRDefault="00BF5C43" w:rsidP="00A17E76">
      <w:pPr>
        <w:spacing w:after="0"/>
        <w:rPr>
          <w:rFonts w:ascii="Times New Roman" w:hAnsi="Times New Roman" w:cs="Times New Roman"/>
          <w:b/>
          <w:sz w:val="24"/>
          <w:szCs w:val="24"/>
        </w:rPr>
      </w:pPr>
    </w:p>
    <w:p w14:paraId="05E1FE6C" w14:textId="77777777" w:rsidR="00BF5C43" w:rsidRDefault="00BF5C43" w:rsidP="00A17E76">
      <w:pPr>
        <w:spacing w:after="0"/>
        <w:rPr>
          <w:rFonts w:ascii="Times New Roman" w:hAnsi="Times New Roman" w:cs="Times New Roman"/>
          <w:b/>
          <w:sz w:val="24"/>
          <w:szCs w:val="24"/>
        </w:rPr>
      </w:pPr>
    </w:p>
    <w:p w14:paraId="49EA3752" w14:textId="77777777" w:rsidR="00BF5C43" w:rsidRDefault="00BF5C43" w:rsidP="00A17E76">
      <w:pPr>
        <w:spacing w:after="0"/>
        <w:rPr>
          <w:rFonts w:ascii="Times New Roman" w:hAnsi="Times New Roman" w:cs="Times New Roman"/>
          <w:b/>
          <w:sz w:val="24"/>
          <w:szCs w:val="24"/>
        </w:rPr>
      </w:pPr>
    </w:p>
    <w:p w14:paraId="39592692" w14:textId="77777777" w:rsidR="00BF5C43" w:rsidRDefault="00BF5C43" w:rsidP="00A17E76">
      <w:pPr>
        <w:spacing w:after="0"/>
        <w:rPr>
          <w:rFonts w:ascii="Times New Roman" w:hAnsi="Times New Roman" w:cs="Times New Roman"/>
          <w:b/>
          <w:sz w:val="24"/>
          <w:szCs w:val="24"/>
        </w:rPr>
      </w:pPr>
    </w:p>
    <w:p w14:paraId="2C298A74" w14:textId="77777777" w:rsidR="00BF5C43" w:rsidRDefault="00BF5C43" w:rsidP="00A17E76">
      <w:pPr>
        <w:spacing w:after="0"/>
        <w:rPr>
          <w:rFonts w:ascii="Times New Roman" w:hAnsi="Times New Roman" w:cs="Times New Roman"/>
          <w:b/>
          <w:sz w:val="24"/>
          <w:szCs w:val="24"/>
        </w:rPr>
      </w:pPr>
    </w:p>
    <w:p w14:paraId="50B14EB2" w14:textId="77777777" w:rsidR="000F1B8C" w:rsidRPr="00611B5D" w:rsidRDefault="000F1B8C" w:rsidP="00A17E76">
      <w:pPr>
        <w:spacing w:after="0"/>
        <w:rPr>
          <w:rFonts w:cstheme="minorHAnsi"/>
          <w:b/>
        </w:rPr>
      </w:pPr>
      <w:r w:rsidRPr="00611B5D">
        <w:rPr>
          <w:rFonts w:cstheme="minorHAnsi"/>
          <w:b/>
        </w:rPr>
        <w:t>Table</w:t>
      </w:r>
      <w:r w:rsidR="00220BC6" w:rsidRPr="00611B5D">
        <w:rPr>
          <w:rFonts w:cstheme="minorHAnsi"/>
          <w:b/>
        </w:rPr>
        <w:t xml:space="preserve"> 5</w:t>
      </w:r>
      <w:r w:rsidRPr="00611B5D">
        <w:rPr>
          <w:rFonts w:cstheme="minorHAnsi"/>
          <w:b/>
        </w:rPr>
        <w:t>. Dilution scheme for Yellow 5 calibration curve.</w:t>
      </w:r>
    </w:p>
    <w:tbl>
      <w:tblPr>
        <w:tblStyle w:val="TableGrid"/>
        <w:tblW w:w="10273" w:type="dxa"/>
        <w:tblLook w:val="04A0" w:firstRow="1" w:lastRow="0" w:firstColumn="1" w:lastColumn="0" w:noHBand="0" w:noVBand="1"/>
      </w:tblPr>
      <w:tblGrid>
        <w:gridCol w:w="2996"/>
        <w:gridCol w:w="2430"/>
        <w:gridCol w:w="2163"/>
        <w:gridCol w:w="2684"/>
      </w:tblGrid>
      <w:tr w:rsidR="00BC7E62" w:rsidRPr="00360F3F" w14:paraId="3CB0F976" w14:textId="77777777" w:rsidTr="006F628E">
        <w:trPr>
          <w:trHeight w:val="368"/>
        </w:trPr>
        <w:tc>
          <w:tcPr>
            <w:tcW w:w="2996" w:type="dxa"/>
            <w:vAlign w:val="center"/>
          </w:tcPr>
          <w:p w14:paraId="3D24D23D" w14:textId="77777777" w:rsidR="00BC7E62" w:rsidRPr="00360F3F" w:rsidRDefault="00BC7E62"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Concentration of Stock (M)</w:t>
            </w:r>
          </w:p>
        </w:tc>
        <w:tc>
          <w:tcPr>
            <w:tcW w:w="2430" w:type="dxa"/>
            <w:vAlign w:val="center"/>
          </w:tcPr>
          <w:p w14:paraId="48A24441" w14:textId="77777777" w:rsidR="00BC7E62" w:rsidRPr="00360F3F" w:rsidRDefault="00BC7E62"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Volume of Stock (mL)</w:t>
            </w:r>
          </w:p>
        </w:tc>
        <w:tc>
          <w:tcPr>
            <w:tcW w:w="2163" w:type="dxa"/>
            <w:vAlign w:val="center"/>
          </w:tcPr>
          <w:p w14:paraId="14214024" w14:textId="77777777" w:rsidR="00BC7E62" w:rsidRPr="00360F3F" w:rsidRDefault="00BC7E62"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Final volume (mL)</w:t>
            </w:r>
          </w:p>
        </w:tc>
        <w:tc>
          <w:tcPr>
            <w:tcW w:w="2684" w:type="dxa"/>
            <w:vAlign w:val="center"/>
          </w:tcPr>
          <w:p w14:paraId="5AA66657" w14:textId="77777777" w:rsidR="00BC7E62" w:rsidRPr="00360F3F" w:rsidRDefault="00BC7E62"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Final Concentration (M)</w:t>
            </w:r>
          </w:p>
        </w:tc>
      </w:tr>
      <w:tr w:rsidR="00BC7E62" w:rsidRPr="00360F3F" w14:paraId="4EB52AAF" w14:textId="77777777" w:rsidTr="006F628E">
        <w:tc>
          <w:tcPr>
            <w:tcW w:w="2996" w:type="dxa"/>
            <w:vAlign w:val="center"/>
          </w:tcPr>
          <w:p w14:paraId="6C5F063F"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1.01 X 10</w:t>
            </w:r>
            <w:r w:rsidRPr="00360F3F">
              <w:rPr>
                <w:rFonts w:ascii="Times New Roman" w:hAnsi="Times New Roman" w:cs="Times New Roman"/>
                <w:sz w:val="24"/>
                <w:szCs w:val="24"/>
                <w:vertAlign w:val="superscript"/>
              </w:rPr>
              <w:t>-5</w:t>
            </w:r>
          </w:p>
        </w:tc>
        <w:tc>
          <w:tcPr>
            <w:tcW w:w="2430" w:type="dxa"/>
            <w:vAlign w:val="center"/>
          </w:tcPr>
          <w:p w14:paraId="147F8BB0"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1</w:t>
            </w:r>
          </w:p>
        </w:tc>
        <w:tc>
          <w:tcPr>
            <w:tcW w:w="2163" w:type="dxa"/>
            <w:vAlign w:val="center"/>
          </w:tcPr>
          <w:p w14:paraId="7C1E8885" w14:textId="77777777" w:rsidR="00BC7E62" w:rsidRPr="00360F3F" w:rsidRDefault="00BC7E62"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50</w:t>
            </w:r>
          </w:p>
        </w:tc>
        <w:tc>
          <w:tcPr>
            <w:tcW w:w="2684" w:type="dxa"/>
            <w:vAlign w:val="center"/>
          </w:tcPr>
          <w:p w14:paraId="3A684F40"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2.02 X 10</w:t>
            </w:r>
            <w:r w:rsidR="00E64881" w:rsidRPr="00360F3F">
              <w:rPr>
                <w:rFonts w:ascii="Times New Roman" w:hAnsi="Times New Roman" w:cs="Times New Roman"/>
                <w:sz w:val="24"/>
                <w:szCs w:val="24"/>
                <w:vertAlign w:val="superscript"/>
              </w:rPr>
              <w:t>-7</w:t>
            </w:r>
          </w:p>
        </w:tc>
      </w:tr>
      <w:tr w:rsidR="00BC7E62" w:rsidRPr="00360F3F" w14:paraId="03584212" w14:textId="77777777" w:rsidTr="006F628E">
        <w:tc>
          <w:tcPr>
            <w:tcW w:w="2996" w:type="dxa"/>
            <w:vAlign w:val="center"/>
          </w:tcPr>
          <w:p w14:paraId="17334CA6"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1.01 X 10</w:t>
            </w:r>
            <w:r w:rsidRPr="00360F3F">
              <w:rPr>
                <w:rFonts w:ascii="Times New Roman" w:hAnsi="Times New Roman" w:cs="Times New Roman"/>
                <w:sz w:val="24"/>
                <w:szCs w:val="24"/>
                <w:vertAlign w:val="superscript"/>
              </w:rPr>
              <w:t>-5</w:t>
            </w:r>
          </w:p>
        </w:tc>
        <w:tc>
          <w:tcPr>
            <w:tcW w:w="2430" w:type="dxa"/>
            <w:vAlign w:val="center"/>
          </w:tcPr>
          <w:p w14:paraId="26104450"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2</w:t>
            </w:r>
          </w:p>
        </w:tc>
        <w:tc>
          <w:tcPr>
            <w:tcW w:w="2163" w:type="dxa"/>
            <w:vAlign w:val="center"/>
          </w:tcPr>
          <w:p w14:paraId="591979E4" w14:textId="77777777" w:rsidR="00BC7E62" w:rsidRPr="00360F3F" w:rsidRDefault="00BC7E62"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50</w:t>
            </w:r>
          </w:p>
        </w:tc>
        <w:tc>
          <w:tcPr>
            <w:tcW w:w="2684" w:type="dxa"/>
            <w:vAlign w:val="center"/>
          </w:tcPr>
          <w:p w14:paraId="41660EF2"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4.04 X 10</w:t>
            </w:r>
            <w:r w:rsidR="00E64881" w:rsidRPr="00360F3F">
              <w:rPr>
                <w:rFonts w:ascii="Times New Roman" w:hAnsi="Times New Roman" w:cs="Times New Roman"/>
                <w:sz w:val="24"/>
                <w:szCs w:val="24"/>
                <w:vertAlign w:val="superscript"/>
              </w:rPr>
              <w:t>-7</w:t>
            </w:r>
          </w:p>
        </w:tc>
      </w:tr>
      <w:tr w:rsidR="00BC7E62" w:rsidRPr="00360F3F" w14:paraId="6E7F85F5" w14:textId="77777777" w:rsidTr="006F628E">
        <w:tc>
          <w:tcPr>
            <w:tcW w:w="2996" w:type="dxa"/>
            <w:vAlign w:val="center"/>
          </w:tcPr>
          <w:p w14:paraId="6BEB4C15" w14:textId="77777777" w:rsidR="00BC7E62" w:rsidRPr="00360F3F" w:rsidRDefault="002C1C5C" w:rsidP="00A17E76">
            <w:pPr>
              <w:spacing w:line="276" w:lineRule="auto"/>
              <w:jc w:val="center"/>
              <w:rPr>
                <w:rFonts w:ascii="Times New Roman" w:hAnsi="Times New Roman" w:cs="Times New Roman"/>
                <w:b/>
                <w:sz w:val="24"/>
                <w:szCs w:val="24"/>
              </w:rPr>
            </w:pPr>
            <w:r w:rsidRPr="00360F3F">
              <w:rPr>
                <w:rFonts w:ascii="Times New Roman" w:hAnsi="Times New Roman" w:cs="Times New Roman"/>
                <w:sz w:val="24"/>
                <w:szCs w:val="24"/>
              </w:rPr>
              <w:t>1.01 X 10</w:t>
            </w:r>
            <w:r w:rsidRPr="00360F3F">
              <w:rPr>
                <w:rFonts w:ascii="Times New Roman" w:hAnsi="Times New Roman" w:cs="Times New Roman"/>
                <w:sz w:val="24"/>
                <w:szCs w:val="24"/>
                <w:vertAlign w:val="superscript"/>
              </w:rPr>
              <w:t>-5</w:t>
            </w:r>
          </w:p>
        </w:tc>
        <w:tc>
          <w:tcPr>
            <w:tcW w:w="2430" w:type="dxa"/>
            <w:vAlign w:val="center"/>
          </w:tcPr>
          <w:p w14:paraId="3CD2AD87"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3</w:t>
            </w:r>
          </w:p>
        </w:tc>
        <w:tc>
          <w:tcPr>
            <w:tcW w:w="2163" w:type="dxa"/>
            <w:vAlign w:val="center"/>
          </w:tcPr>
          <w:p w14:paraId="7957DD18" w14:textId="77777777" w:rsidR="00BC7E62" w:rsidRPr="00360F3F" w:rsidRDefault="00BC7E62"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50</w:t>
            </w:r>
          </w:p>
        </w:tc>
        <w:tc>
          <w:tcPr>
            <w:tcW w:w="2684" w:type="dxa"/>
            <w:vAlign w:val="center"/>
          </w:tcPr>
          <w:p w14:paraId="3AC9E5BE"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6.06 X 10</w:t>
            </w:r>
            <w:r w:rsidR="00E64881" w:rsidRPr="00360F3F">
              <w:rPr>
                <w:rFonts w:ascii="Times New Roman" w:hAnsi="Times New Roman" w:cs="Times New Roman"/>
                <w:sz w:val="24"/>
                <w:szCs w:val="24"/>
                <w:vertAlign w:val="superscript"/>
              </w:rPr>
              <w:t>-7</w:t>
            </w:r>
          </w:p>
        </w:tc>
      </w:tr>
      <w:tr w:rsidR="00BC7E62" w:rsidRPr="00360F3F" w14:paraId="7D430620" w14:textId="77777777" w:rsidTr="006F628E">
        <w:tc>
          <w:tcPr>
            <w:tcW w:w="2996" w:type="dxa"/>
            <w:vAlign w:val="center"/>
          </w:tcPr>
          <w:p w14:paraId="2D430356"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1.01 X 10</w:t>
            </w:r>
            <w:r w:rsidRPr="00360F3F">
              <w:rPr>
                <w:rFonts w:ascii="Times New Roman" w:hAnsi="Times New Roman" w:cs="Times New Roman"/>
                <w:sz w:val="24"/>
                <w:szCs w:val="24"/>
                <w:vertAlign w:val="superscript"/>
              </w:rPr>
              <w:t>-5</w:t>
            </w:r>
          </w:p>
        </w:tc>
        <w:tc>
          <w:tcPr>
            <w:tcW w:w="2430" w:type="dxa"/>
            <w:vAlign w:val="center"/>
          </w:tcPr>
          <w:p w14:paraId="7EE3D37A"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4</w:t>
            </w:r>
          </w:p>
        </w:tc>
        <w:tc>
          <w:tcPr>
            <w:tcW w:w="2163" w:type="dxa"/>
            <w:vAlign w:val="center"/>
          </w:tcPr>
          <w:p w14:paraId="0534FC57" w14:textId="77777777" w:rsidR="00BC7E62" w:rsidRPr="00360F3F" w:rsidRDefault="00BC7E62"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50</w:t>
            </w:r>
          </w:p>
        </w:tc>
        <w:tc>
          <w:tcPr>
            <w:tcW w:w="2684" w:type="dxa"/>
            <w:vAlign w:val="center"/>
          </w:tcPr>
          <w:p w14:paraId="5CC14363"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8.08 X 10</w:t>
            </w:r>
            <w:r w:rsidR="00E64881" w:rsidRPr="00360F3F">
              <w:rPr>
                <w:rFonts w:ascii="Times New Roman" w:hAnsi="Times New Roman" w:cs="Times New Roman"/>
                <w:sz w:val="24"/>
                <w:szCs w:val="24"/>
                <w:vertAlign w:val="superscript"/>
              </w:rPr>
              <w:t>-7</w:t>
            </w:r>
          </w:p>
        </w:tc>
      </w:tr>
      <w:tr w:rsidR="00BC7E62" w:rsidRPr="00360F3F" w14:paraId="73207FC2" w14:textId="77777777" w:rsidTr="006F628E">
        <w:tc>
          <w:tcPr>
            <w:tcW w:w="2996" w:type="dxa"/>
            <w:vAlign w:val="center"/>
          </w:tcPr>
          <w:p w14:paraId="0F4EFFAD"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1.01 X 10</w:t>
            </w:r>
            <w:r w:rsidRPr="00360F3F">
              <w:rPr>
                <w:rFonts w:ascii="Times New Roman" w:hAnsi="Times New Roman" w:cs="Times New Roman"/>
                <w:sz w:val="24"/>
                <w:szCs w:val="24"/>
                <w:vertAlign w:val="superscript"/>
              </w:rPr>
              <w:t>-5</w:t>
            </w:r>
          </w:p>
        </w:tc>
        <w:tc>
          <w:tcPr>
            <w:tcW w:w="2430" w:type="dxa"/>
            <w:vAlign w:val="center"/>
          </w:tcPr>
          <w:p w14:paraId="64B341AC"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5</w:t>
            </w:r>
          </w:p>
        </w:tc>
        <w:tc>
          <w:tcPr>
            <w:tcW w:w="2163" w:type="dxa"/>
            <w:vAlign w:val="center"/>
          </w:tcPr>
          <w:p w14:paraId="4BEB5BAB" w14:textId="77777777" w:rsidR="00BC7E62" w:rsidRPr="00360F3F" w:rsidRDefault="00BC7E62"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50</w:t>
            </w:r>
          </w:p>
        </w:tc>
        <w:tc>
          <w:tcPr>
            <w:tcW w:w="2684" w:type="dxa"/>
            <w:vAlign w:val="center"/>
          </w:tcPr>
          <w:p w14:paraId="1F289673"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1.01 X 10</w:t>
            </w:r>
            <w:r w:rsidR="00E64881" w:rsidRPr="00360F3F">
              <w:rPr>
                <w:rFonts w:ascii="Times New Roman" w:hAnsi="Times New Roman" w:cs="Times New Roman"/>
                <w:sz w:val="24"/>
                <w:szCs w:val="24"/>
                <w:vertAlign w:val="superscript"/>
              </w:rPr>
              <w:t>-6</w:t>
            </w:r>
          </w:p>
        </w:tc>
      </w:tr>
      <w:tr w:rsidR="00BC7E62" w:rsidRPr="00360F3F" w14:paraId="63C1B446" w14:textId="77777777" w:rsidTr="006F628E">
        <w:tc>
          <w:tcPr>
            <w:tcW w:w="2996" w:type="dxa"/>
            <w:vAlign w:val="center"/>
          </w:tcPr>
          <w:p w14:paraId="40D22858"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1.01 X 10</w:t>
            </w:r>
            <w:r w:rsidRPr="00360F3F">
              <w:rPr>
                <w:rFonts w:ascii="Times New Roman" w:hAnsi="Times New Roman" w:cs="Times New Roman"/>
                <w:sz w:val="24"/>
                <w:szCs w:val="24"/>
                <w:vertAlign w:val="superscript"/>
              </w:rPr>
              <w:t>-5</w:t>
            </w:r>
          </w:p>
        </w:tc>
        <w:tc>
          <w:tcPr>
            <w:tcW w:w="2430" w:type="dxa"/>
            <w:vAlign w:val="center"/>
          </w:tcPr>
          <w:p w14:paraId="59627CFA"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10</w:t>
            </w:r>
          </w:p>
        </w:tc>
        <w:tc>
          <w:tcPr>
            <w:tcW w:w="2163" w:type="dxa"/>
            <w:vAlign w:val="center"/>
          </w:tcPr>
          <w:p w14:paraId="326167D3" w14:textId="77777777" w:rsidR="00BC7E62" w:rsidRPr="00360F3F" w:rsidRDefault="00BC7E62"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50</w:t>
            </w:r>
          </w:p>
        </w:tc>
        <w:tc>
          <w:tcPr>
            <w:tcW w:w="2684" w:type="dxa"/>
            <w:vAlign w:val="center"/>
          </w:tcPr>
          <w:p w14:paraId="5DD8DDCC"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2.02 X 10</w:t>
            </w:r>
            <w:r w:rsidR="00E64881" w:rsidRPr="00360F3F">
              <w:rPr>
                <w:rFonts w:ascii="Times New Roman" w:hAnsi="Times New Roman" w:cs="Times New Roman"/>
                <w:sz w:val="24"/>
                <w:szCs w:val="24"/>
                <w:vertAlign w:val="superscript"/>
              </w:rPr>
              <w:t>-6</w:t>
            </w:r>
          </w:p>
        </w:tc>
      </w:tr>
      <w:tr w:rsidR="00BC7E62" w:rsidRPr="00360F3F" w14:paraId="1D2493D0" w14:textId="77777777" w:rsidTr="006F628E">
        <w:tc>
          <w:tcPr>
            <w:tcW w:w="2996" w:type="dxa"/>
            <w:vAlign w:val="center"/>
          </w:tcPr>
          <w:p w14:paraId="192DC11E"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1.01 X 10</w:t>
            </w:r>
            <w:r w:rsidRPr="00360F3F">
              <w:rPr>
                <w:rFonts w:ascii="Times New Roman" w:hAnsi="Times New Roman" w:cs="Times New Roman"/>
                <w:sz w:val="24"/>
                <w:szCs w:val="24"/>
                <w:vertAlign w:val="superscript"/>
              </w:rPr>
              <w:t>-5</w:t>
            </w:r>
          </w:p>
        </w:tc>
        <w:tc>
          <w:tcPr>
            <w:tcW w:w="2430" w:type="dxa"/>
            <w:vAlign w:val="center"/>
          </w:tcPr>
          <w:p w14:paraId="0B564DA8"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15</w:t>
            </w:r>
          </w:p>
        </w:tc>
        <w:tc>
          <w:tcPr>
            <w:tcW w:w="2163" w:type="dxa"/>
            <w:vAlign w:val="center"/>
          </w:tcPr>
          <w:p w14:paraId="08EDCA86" w14:textId="77777777" w:rsidR="00BC7E62" w:rsidRPr="00360F3F" w:rsidRDefault="00BC7E62"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50</w:t>
            </w:r>
          </w:p>
        </w:tc>
        <w:tc>
          <w:tcPr>
            <w:tcW w:w="2684" w:type="dxa"/>
            <w:vAlign w:val="center"/>
          </w:tcPr>
          <w:p w14:paraId="257F3BC4"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3.03 X 10</w:t>
            </w:r>
            <w:r w:rsidR="00E64881" w:rsidRPr="00360F3F">
              <w:rPr>
                <w:rFonts w:ascii="Times New Roman" w:hAnsi="Times New Roman" w:cs="Times New Roman"/>
                <w:sz w:val="24"/>
                <w:szCs w:val="24"/>
                <w:vertAlign w:val="superscript"/>
              </w:rPr>
              <w:t>-6</w:t>
            </w:r>
          </w:p>
        </w:tc>
      </w:tr>
      <w:tr w:rsidR="00BC7E62" w:rsidRPr="00360F3F" w14:paraId="6A530A72" w14:textId="77777777" w:rsidTr="006F628E">
        <w:tc>
          <w:tcPr>
            <w:tcW w:w="2996" w:type="dxa"/>
            <w:vAlign w:val="center"/>
          </w:tcPr>
          <w:p w14:paraId="1F476297"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1.01 X 10</w:t>
            </w:r>
            <w:r w:rsidRPr="00360F3F">
              <w:rPr>
                <w:rFonts w:ascii="Times New Roman" w:hAnsi="Times New Roman" w:cs="Times New Roman"/>
                <w:sz w:val="24"/>
                <w:szCs w:val="24"/>
                <w:vertAlign w:val="superscript"/>
              </w:rPr>
              <w:t>-5</w:t>
            </w:r>
          </w:p>
        </w:tc>
        <w:tc>
          <w:tcPr>
            <w:tcW w:w="2430" w:type="dxa"/>
            <w:vAlign w:val="center"/>
          </w:tcPr>
          <w:p w14:paraId="109DEE09"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20</w:t>
            </w:r>
          </w:p>
        </w:tc>
        <w:tc>
          <w:tcPr>
            <w:tcW w:w="2163" w:type="dxa"/>
            <w:vAlign w:val="center"/>
          </w:tcPr>
          <w:p w14:paraId="15C18512" w14:textId="77777777" w:rsidR="00BC7E62" w:rsidRPr="00360F3F" w:rsidRDefault="00BC7E62"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50</w:t>
            </w:r>
          </w:p>
        </w:tc>
        <w:tc>
          <w:tcPr>
            <w:tcW w:w="2684" w:type="dxa"/>
            <w:vAlign w:val="center"/>
          </w:tcPr>
          <w:p w14:paraId="3C1AC70D"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4.04 X 10</w:t>
            </w:r>
            <w:r w:rsidR="00E64881" w:rsidRPr="00360F3F">
              <w:rPr>
                <w:rFonts w:ascii="Times New Roman" w:hAnsi="Times New Roman" w:cs="Times New Roman"/>
                <w:sz w:val="24"/>
                <w:szCs w:val="24"/>
                <w:vertAlign w:val="superscript"/>
              </w:rPr>
              <w:t>-6</w:t>
            </w:r>
          </w:p>
        </w:tc>
      </w:tr>
      <w:tr w:rsidR="00BC7E62" w:rsidRPr="00360F3F" w14:paraId="678EC8B0" w14:textId="77777777" w:rsidTr="006F628E">
        <w:tc>
          <w:tcPr>
            <w:tcW w:w="2996" w:type="dxa"/>
            <w:vAlign w:val="center"/>
          </w:tcPr>
          <w:p w14:paraId="0EC4B79F"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1.01 X 10</w:t>
            </w:r>
            <w:r w:rsidRPr="00360F3F">
              <w:rPr>
                <w:rFonts w:ascii="Times New Roman" w:hAnsi="Times New Roman" w:cs="Times New Roman"/>
                <w:sz w:val="24"/>
                <w:szCs w:val="24"/>
                <w:vertAlign w:val="superscript"/>
              </w:rPr>
              <w:t>-5</w:t>
            </w:r>
          </w:p>
        </w:tc>
        <w:tc>
          <w:tcPr>
            <w:tcW w:w="2430" w:type="dxa"/>
            <w:vAlign w:val="center"/>
          </w:tcPr>
          <w:p w14:paraId="2BC4FA12"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25</w:t>
            </w:r>
          </w:p>
        </w:tc>
        <w:tc>
          <w:tcPr>
            <w:tcW w:w="2163" w:type="dxa"/>
            <w:vAlign w:val="center"/>
          </w:tcPr>
          <w:p w14:paraId="3EBA5DEE" w14:textId="77777777" w:rsidR="00BC7E62" w:rsidRPr="00360F3F" w:rsidRDefault="00BC7E62"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50</w:t>
            </w:r>
          </w:p>
        </w:tc>
        <w:tc>
          <w:tcPr>
            <w:tcW w:w="2684" w:type="dxa"/>
            <w:vAlign w:val="center"/>
          </w:tcPr>
          <w:p w14:paraId="0EB241B0" w14:textId="77777777" w:rsidR="00BC7E62" w:rsidRPr="00360F3F" w:rsidRDefault="002C1C5C" w:rsidP="00A17E76">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5.05 X 10</w:t>
            </w:r>
            <w:r w:rsidR="00E64881" w:rsidRPr="00360F3F">
              <w:rPr>
                <w:rFonts w:ascii="Times New Roman" w:hAnsi="Times New Roman" w:cs="Times New Roman"/>
                <w:sz w:val="24"/>
                <w:szCs w:val="24"/>
                <w:vertAlign w:val="superscript"/>
              </w:rPr>
              <w:t>-6</w:t>
            </w:r>
          </w:p>
        </w:tc>
      </w:tr>
      <w:tr w:rsidR="00C9258D" w:rsidRPr="00360F3F" w14:paraId="67C236B6" w14:textId="77777777" w:rsidTr="006F628E">
        <w:tc>
          <w:tcPr>
            <w:tcW w:w="2996" w:type="dxa"/>
            <w:vAlign w:val="center"/>
          </w:tcPr>
          <w:p w14:paraId="6BB5FA47" w14:textId="77777777" w:rsidR="00C9258D" w:rsidRPr="00360F3F" w:rsidRDefault="00C9258D" w:rsidP="005A380A">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1.01 X 10</w:t>
            </w:r>
            <w:r w:rsidRPr="00360F3F">
              <w:rPr>
                <w:rFonts w:ascii="Times New Roman" w:hAnsi="Times New Roman" w:cs="Times New Roman"/>
                <w:sz w:val="24"/>
                <w:szCs w:val="24"/>
                <w:vertAlign w:val="superscript"/>
              </w:rPr>
              <w:t>-5</w:t>
            </w:r>
          </w:p>
        </w:tc>
        <w:tc>
          <w:tcPr>
            <w:tcW w:w="2430" w:type="dxa"/>
            <w:vAlign w:val="center"/>
          </w:tcPr>
          <w:p w14:paraId="3F4F56AD" w14:textId="77777777" w:rsidR="00C9258D" w:rsidRPr="00360F3F" w:rsidRDefault="00C9258D" w:rsidP="005A380A">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50</w:t>
            </w:r>
          </w:p>
        </w:tc>
        <w:tc>
          <w:tcPr>
            <w:tcW w:w="2163" w:type="dxa"/>
            <w:vAlign w:val="center"/>
          </w:tcPr>
          <w:p w14:paraId="61BCFF71" w14:textId="77777777" w:rsidR="00C9258D" w:rsidRPr="00360F3F" w:rsidRDefault="00C9258D" w:rsidP="005A380A">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50</w:t>
            </w:r>
          </w:p>
        </w:tc>
        <w:tc>
          <w:tcPr>
            <w:tcW w:w="2684" w:type="dxa"/>
            <w:vAlign w:val="center"/>
          </w:tcPr>
          <w:p w14:paraId="2AA06EAA" w14:textId="77777777" w:rsidR="00C9258D" w:rsidRPr="00360F3F" w:rsidRDefault="00C9258D" w:rsidP="005A380A">
            <w:pPr>
              <w:spacing w:line="276" w:lineRule="auto"/>
              <w:jc w:val="center"/>
              <w:rPr>
                <w:rFonts w:ascii="Times New Roman" w:hAnsi="Times New Roman" w:cs="Times New Roman"/>
                <w:sz w:val="24"/>
                <w:szCs w:val="24"/>
              </w:rPr>
            </w:pPr>
            <w:r w:rsidRPr="00360F3F">
              <w:rPr>
                <w:rFonts w:ascii="Times New Roman" w:hAnsi="Times New Roman" w:cs="Times New Roman"/>
                <w:sz w:val="24"/>
                <w:szCs w:val="24"/>
              </w:rPr>
              <w:t>1.01 X 10</w:t>
            </w:r>
            <w:r w:rsidRPr="00360F3F">
              <w:rPr>
                <w:rFonts w:ascii="Times New Roman" w:hAnsi="Times New Roman" w:cs="Times New Roman"/>
                <w:sz w:val="24"/>
                <w:szCs w:val="24"/>
                <w:vertAlign w:val="superscript"/>
              </w:rPr>
              <w:t>-5</w:t>
            </w:r>
          </w:p>
        </w:tc>
      </w:tr>
    </w:tbl>
    <w:p w14:paraId="20B9E4D9" w14:textId="77777777" w:rsidR="00981D91" w:rsidRDefault="00981D91" w:rsidP="00A17E76">
      <w:pPr>
        <w:spacing w:after="0"/>
        <w:rPr>
          <w:rFonts w:ascii="Times New Roman" w:hAnsi="Times New Roman" w:cs="Times New Roman"/>
          <w:sz w:val="24"/>
          <w:szCs w:val="24"/>
        </w:rPr>
        <w:sectPr w:rsidR="00981D91" w:rsidSect="0006687A">
          <w:footerReference w:type="default" r:id="rId11"/>
          <w:footerReference w:type="first" r:id="rId12"/>
          <w:type w:val="continuous"/>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pPr>
    </w:p>
    <w:p w14:paraId="168D0E8F" w14:textId="77777777" w:rsidR="00611B5D" w:rsidRDefault="00611B5D" w:rsidP="00611B5D">
      <w:pPr>
        <w:spacing w:after="0"/>
        <w:rPr>
          <w:rFonts w:ascii="Times New Roman" w:hAnsi="Times New Roman" w:cs="Times New Roman"/>
          <w:sz w:val="24"/>
          <w:szCs w:val="24"/>
        </w:rPr>
      </w:pPr>
    </w:p>
    <w:p w14:paraId="38FFCEAC" w14:textId="5C2C361C" w:rsidR="00747FED" w:rsidRDefault="00220BC6" w:rsidP="00EC5CAF">
      <w:pPr>
        <w:spacing w:after="0" w:line="480" w:lineRule="auto"/>
        <w:ind w:firstLine="720"/>
        <w:rPr>
          <w:rFonts w:ascii="Times New Roman" w:hAnsi="Times New Roman" w:cs="Times New Roman"/>
          <w:sz w:val="24"/>
          <w:szCs w:val="24"/>
        </w:rPr>
      </w:pPr>
      <w:r w:rsidRPr="00220BC6">
        <w:rPr>
          <w:rFonts w:ascii="Times New Roman" w:hAnsi="Times New Roman" w:cs="Times New Roman"/>
          <w:sz w:val="24"/>
          <w:szCs w:val="24"/>
        </w:rPr>
        <w:t xml:space="preserve">The absorbance at the </w:t>
      </w:r>
      <w:proofErr w:type="spellStart"/>
      <w:r w:rsidRPr="00220BC6">
        <w:rPr>
          <w:rFonts w:ascii="Times New Roman" w:hAnsi="Times New Roman" w:cs="Times New Roman"/>
          <w:sz w:val="24"/>
          <w:szCs w:val="24"/>
        </w:rPr>
        <w:t>λ</w:t>
      </w:r>
      <w:r w:rsidRPr="00220BC6">
        <w:rPr>
          <w:rFonts w:ascii="Times New Roman" w:hAnsi="Times New Roman" w:cs="Times New Roman"/>
          <w:sz w:val="24"/>
          <w:szCs w:val="24"/>
          <w:vertAlign w:val="subscript"/>
        </w:rPr>
        <w:t>max</w:t>
      </w:r>
      <w:proofErr w:type="spellEnd"/>
      <w:r w:rsidRPr="00220BC6">
        <w:rPr>
          <w:rFonts w:ascii="Times New Roman" w:hAnsi="Times New Roman" w:cs="Times New Roman"/>
          <w:sz w:val="24"/>
          <w:szCs w:val="24"/>
        </w:rPr>
        <w:t xml:space="preserve"> for each dye was</w:t>
      </w:r>
      <w:r w:rsidR="008457EC">
        <w:rPr>
          <w:rFonts w:ascii="Times New Roman" w:hAnsi="Times New Roman" w:cs="Times New Roman"/>
          <w:sz w:val="24"/>
          <w:szCs w:val="24"/>
        </w:rPr>
        <w:t xml:space="preserve"> recorded and normalized to 1.0</w:t>
      </w:r>
      <w:r w:rsidRPr="00220BC6">
        <w:rPr>
          <w:rFonts w:ascii="Times New Roman" w:hAnsi="Times New Roman" w:cs="Times New Roman"/>
          <w:sz w:val="24"/>
          <w:szCs w:val="24"/>
        </w:rPr>
        <w:t>0 to account for any spectral overlap between the dyes</w:t>
      </w:r>
      <w:r w:rsidR="00AF292F">
        <w:rPr>
          <w:rFonts w:ascii="Times New Roman" w:hAnsi="Times New Roman" w:cs="Times New Roman"/>
          <w:sz w:val="24"/>
          <w:szCs w:val="24"/>
        </w:rPr>
        <w:t>, as</w:t>
      </w:r>
      <w:r w:rsidRPr="00220BC6">
        <w:rPr>
          <w:rFonts w:ascii="Times New Roman" w:hAnsi="Times New Roman" w:cs="Times New Roman"/>
          <w:sz w:val="24"/>
          <w:szCs w:val="24"/>
        </w:rPr>
        <w:t xml:space="preserve"> absorbances are additive and in a sample containing more than one dye, the absorbance of one dye may affect the absorbance of another dye</w:t>
      </w:r>
      <w:r w:rsidR="008457EC">
        <w:rPr>
          <w:rFonts w:ascii="Times New Roman" w:hAnsi="Times New Roman" w:cs="Times New Roman"/>
          <w:sz w:val="24"/>
          <w:szCs w:val="24"/>
        </w:rPr>
        <w:t xml:space="preserve"> (Figure </w:t>
      </w:r>
      <w:r w:rsidR="00AD512E">
        <w:rPr>
          <w:rFonts w:ascii="Times New Roman" w:hAnsi="Times New Roman" w:cs="Times New Roman"/>
          <w:sz w:val="24"/>
          <w:szCs w:val="24"/>
        </w:rPr>
        <w:t>2</w:t>
      </w:r>
      <w:r w:rsidR="008457EC">
        <w:rPr>
          <w:rFonts w:ascii="Times New Roman" w:hAnsi="Times New Roman" w:cs="Times New Roman"/>
          <w:sz w:val="24"/>
          <w:szCs w:val="24"/>
        </w:rPr>
        <w:t>)</w:t>
      </w:r>
      <w:r w:rsidRPr="00220BC6">
        <w:rPr>
          <w:rFonts w:ascii="Times New Roman" w:hAnsi="Times New Roman" w:cs="Times New Roman"/>
          <w:sz w:val="24"/>
          <w:szCs w:val="24"/>
        </w:rPr>
        <w:t xml:space="preserve">. To normalize these values, the absorbances of each dye at the </w:t>
      </w:r>
      <w:proofErr w:type="spellStart"/>
      <w:r w:rsidRPr="00220BC6">
        <w:rPr>
          <w:rFonts w:ascii="Times New Roman" w:hAnsi="Times New Roman" w:cs="Times New Roman"/>
          <w:sz w:val="24"/>
          <w:szCs w:val="24"/>
        </w:rPr>
        <w:t>λ</w:t>
      </w:r>
      <w:r w:rsidRPr="00220BC6">
        <w:rPr>
          <w:rFonts w:ascii="Times New Roman" w:hAnsi="Times New Roman" w:cs="Times New Roman"/>
          <w:sz w:val="24"/>
          <w:szCs w:val="24"/>
          <w:vertAlign w:val="subscript"/>
        </w:rPr>
        <w:t>max</w:t>
      </w:r>
      <w:proofErr w:type="spellEnd"/>
      <w:r w:rsidRPr="00220BC6">
        <w:rPr>
          <w:rFonts w:ascii="Times New Roman" w:hAnsi="Times New Roman" w:cs="Times New Roman"/>
          <w:sz w:val="24"/>
          <w:szCs w:val="24"/>
        </w:rPr>
        <w:t xml:space="preserve"> of each dye were recorded. </w:t>
      </w:r>
      <w:r w:rsidR="00EC5CAF">
        <w:rPr>
          <w:rFonts w:ascii="Times New Roman" w:hAnsi="Times New Roman" w:cs="Times New Roman"/>
          <w:sz w:val="24"/>
          <w:szCs w:val="24"/>
        </w:rPr>
        <w:t>The normalized values are shown in Table 6. How these values were calculated is shown in Supporting Information 1.</w:t>
      </w:r>
    </w:p>
    <w:p w14:paraId="48A86803" w14:textId="77777777" w:rsidR="00667EDE" w:rsidRDefault="00667EDE" w:rsidP="00747F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Equations for adjusting the absorbance to account for these overlaps can be written using the normalized absorbance values:</w:t>
      </w:r>
    </w:p>
    <w:p w14:paraId="7FAB1886" w14:textId="77777777" w:rsidR="00667EDE" w:rsidRPr="003940DB" w:rsidRDefault="001226E2" w:rsidP="006F65E2">
      <w:pPr>
        <w:spacing w:after="0" w:line="480" w:lineRule="auto"/>
        <w:jc w:val="center"/>
        <w:rPr>
          <w:rFonts w:ascii="Cambria Math" w:hAnsi="Cambria Math" w:cs="Times New Roman"/>
          <w:i/>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B1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630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0.0462A</m:t>
            </m:r>
          </m:e>
          <m:sub>
            <m:r>
              <w:rPr>
                <w:rFonts w:ascii="Cambria Math" w:hAnsi="Cambria Math" w:cs="Times New Roman"/>
                <w:sz w:val="24"/>
                <w:szCs w:val="24"/>
              </w:rPr>
              <m:t>R40</m:t>
            </m:r>
          </m:sub>
        </m:sSub>
      </m:oMath>
      <w:r w:rsidR="00667EDE">
        <w:rPr>
          <w:rFonts w:ascii="Times New Roman" w:eastAsiaTheme="minorEastAsia" w:hAnsi="Times New Roman" w:cs="Times New Roman"/>
          <w:sz w:val="24"/>
          <w:szCs w:val="24"/>
        </w:rPr>
        <w:tab/>
        <w:t>(1)</w:t>
      </w:r>
    </w:p>
    <w:p w14:paraId="61D8B9EC" w14:textId="77777777" w:rsidR="00667EDE" w:rsidRDefault="001226E2" w:rsidP="006F65E2">
      <w:pPr>
        <w:spacing w:after="0" w:line="480" w:lineRule="auto"/>
        <w:jc w:val="center"/>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R40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505</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0.00670A</m:t>
            </m:r>
          </m:e>
          <m:sub>
            <m:r>
              <w:rPr>
                <w:rFonts w:ascii="Cambria Math" w:hAnsi="Cambria Math" w:cs="Times New Roman"/>
                <w:sz w:val="24"/>
                <w:szCs w:val="24"/>
              </w:rPr>
              <m:t>B1</m:t>
            </m:r>
          </m:sub>
        </m:sSub>
      </m:oMath>
      <w:r w:rsidR="00667EDE">
        <w:rPr>
          <w:rFonts w:ascii="Times New Roman" w:eastAsiaTheme="minorEastAsia" w:hAnsi="Times New Roman" w:cs="Times New Roman"/>
          <w:sz w:val="24"/>
          <w:szCs w:val="24"/>
        </w:rPr>
        <w:tab/>
        <w:t>(2)</w:t>
      </w:r>
    </w:p>
    <w:p w14:paraId="52618CA4" w14:textId="5D19257F" w:rsidR="00667EDE" w:rsidRDefault="00667EDE" w:rsidP="006F65E2">
      <w:pPr>
        <w:spacing w:after="0" w:line="480" w:lineRule="auto"/>
        <w:rPr>
          <w:rFonts w:ascii="Times New Roman" w:hAnsi="Times New Roman" w:cs="Times New Roman"/>
          <w:sz w:val="24"/>
          <w:szCs w:val="24"/>
        </w:rPr>
      </w:pPr>
      <w:r>
        <w:rPr>
          <w:rFonts w:ascii="Times New Roman" w:hAnsi="Times New Roman" w:cs="Times New Roman"/>
          <w:sz w:val="24"/>
          <w:szCs w:val="24"/>
        </w:rPr>
        <w:t>where A</w:t>
      </w:r>
      <w:r w:rsidRPr="00E613CA">
        <w:rPr>
          <w:rFonts w:ascii="Times New Roman" w:hAnsi="Times New Roman" w:cs="Times New Roman"/>
          <w:sz w:val="24"/>
          <w:szCs w:val="24"/>
          <w:vertAlign w:val="subscript"/>
        </w:rPr>
        <w:t>505</w:t>
      </w:r>
      <w:r>
        <w:rPr>
          <w:rFonts w:ascii="Times New Roman" w:hAnsi="Times New Roman" w:cs="Times New Roman"/>
          <w:sz w:val="24"/>
          <w:szCs w:val="24"/>
        </w:rPr>
        <w:t xml:space="preserve"> and A</w:t>
      </w:r>
      <w:r w:rsidR="003940DB">
        <w:rPr>
          <w:rFonts w:ascii="Times New Roman" w:hAnsi="Times New Roman" w:cs="Times New Roman"/>
          <w:sz w:val="24"/>
          <w:szCs w:val="24"/>
          <w:vertAlign w:val="subscript"/>
        </w:rPr>
        <w:t>630</w:t>
      </w:r>
      <w:r>
        <w:rPr>
          <w:rFonts w:ascii="Times New Roman" w:hAnsi="Times New Roman" w:cs="Times New Roman"/>
          <w:sz w:val="24"/>
          <w:szCs w:val="24"/>
        </w:rPr>
        <w:t xml:space="preserve"> are the total absorbances at 505 nm and </w:t>
      </w:r>
      <w:r w:rsidR="003940DB">
        <w:rPr>
          <w:rFonts w:ascii="Times New Roman" w:hAnsi="Times New Roman" w:cs="Times New Roman"/>
          <w:sz w:val="24"/>
          <w:szCs w:val="24"/>
        </w:rPr>
        <w:t>630</w:t>
      </w:r>
      <w:r>
        <w:rPr>
          <w:rFonts w:ascii="Times New Roman" w:hAnsi="Times New Roman" w:cs="Times New Roman"/>
          <w:sz w:val="24"/>
          <w:szCs w:val="24"/>
        </w:rPr>
        <w:t xml:space="preserve"> nm, respectively; and A</w:t>
      </w:r>
      <w:r w:rsidR="003940DB">
        <w:rPr>
          <w:rFonts w:ascii="Times New Roman" w:hAnsi="Times New Roman" w:cs="Times New Roman"/>
          <w:sz w:val="24"/>
          <w:szCs w:val="24"/>
          <w:vertAlign w:val="subscript"/>
        </w:rPr>
        <w:t>B1</w:t>
      </w:r>
      <w:r>
        <w:rPr>
          <w:rFonts w:ascii="Times New Roman" w:hAnsi="Times New Roman" w:cs="Times New Roman"/>
          <w:sz w:val="24"/>
          <w:szCs w:val="24"/>
        </w:rPr>
        <w:t xml:space="preserve"> and A</w:t>
      </w:r>
      <w:r w:rsidRPr="00E613CA">
        <w:rPr>
          <w:rFonts w:ascii="Times New Roman" w:hAnsi="Times New Roman" w:cs="Times New Roman"/>
          <w:sz w:val="24"/>
          <w:szCs w:val="24"/>
          <w:vertAlign w:val="subscript"/>
        </w:rPr>
        <w:t>R40</w:t>
      </w:r>
      <w:r>
        <w:rPr>
          <w:rFonts w:ascii="Times New Roman" w:hAnsi="Times New Roman" w:cs="Times New Roman"/>
          <w:sz w:val="24"/>
          <w:szCs w:val="24"/>
        </w:rPr>
        <w:t xml:space="preserve"> are the absorbances at the </w:t>
      </w:r>
      <w:proofErr w:type="spellStart"/>
      <w:r>
        <w:rPr>
          <w:rFonts w:ascii="Times New Roman" w:hAnsi="Times New Roman" w:cs="Times New Roman"/>
          <w:sz w:val="24"/>
          <w:szCs w:val="24"/>
        </w:rPr>
        <w:t>λ</w:t>
      </w:r>
      <w:r w:rsidRPr="000F1B8C">
        <w:rPr>
          <w:rFonts w:ascii="Times New Roman" w:hAnsi="Times New Roman" w:cs="Times New Roman"/>
          <w:sz w:val="24"/>
          <w:szCs w:val="24"/>
          <w:vertAlign w:val="subscript"/>
        </w:rPr>
        <w:t>max</w:t>
      </w:r>
      <w:proofErr w:type="spellEnd"/>
      <w:r>
        <w:rPr>
          <w:rFonts w:ascii="Times New Roman" w:hAnsi="Times New Roman" w:cs="Times New Roman"/>
          <w:sz w:val="24"/>
          <w:szCs w:val="24"/>
        </w:rPr>
        <w:t xml:space="preserve"> in question due exclusively t</w:t>
      </w:r>
      <w:r w:rsidR="003940DB">
        <w:rPr>
          <w:rFonts w:ascii="Times New Roman" w:hAnsi="Times New Roman" w:cs="Times New Roman"/>
          <w:sz w:val="24"/>
          <w:szCs w:val="24"/>
        </w:rPr>
        <w:t>o Yellow 5 and Red 40, respectively</w:t>
      </w:r>
      <w:r w:rsidR="00AA585A">
        <w:rPr>
          <w:rFonts w:ascii="Times New Roman" w:hAnsi="Times New Roman" w:cs="Times New Roman"/>
          <w:sz w:val="24"/>
          <w:szCs w:val="24"/>
        </w:rPr>
        <w:t>, and</w:t>
      </w:r>
      <w:r>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0.0462A</m:t>
            </m:r>
          </m:e>
          <m:sub>
            <m:r>
              <w:rPr>
                <w:rFonts w:ascii="Cambria Math" w:hAnsi="Cambria Math" w:cs="Times New Roman"/>
                <w:sz w:val="24"/>
                <w:szCs w:val="24"/>
              </w:rPr>
              <m:t>R40</m:t>
            </m:r>
          </m:sub>
        </m:sSub>
      </m:oMath>
      <w:r w:rsidR="009A33A3">
        <w:rPr>
          <w:rFonts w:ascii="Times New Roman" w:eastAsiaTheme="minorEastAsia" w:hAnsi="Times New Roman" w:cs="Times New Roman"/>
          <w:iCs/>
          <w:sz w:val="24"/>
          <w:szCs w:val="24"/>
        </w:rPr>
        <w:t xml:space="preserve"> </w:t>
      </w:r>
      <w:r w:rsidR="003940DB" w:rsidRPr="009A33A3">
        <w:rPr>
          <w:rFonts w:ascii="Times New Roman" w:hAnsi="Times New Roman" w:cs="Times New Roman"/>
          <w:sz w:val="24"/>
          <w:szCs w:val="24"/>
        </w:rPr>
        <w:t>is t</w:t>
      </w:r>
      <w:r w:rsidR="003940DB" w:rsidRPr="003940DB">
        <w:rPr>
          <w:rFonts w:ascii="Times New Roman" w:hAnsi="Times New Roman" w:cs="Times New Roman"/>
          <w:sz w:val="24"/>
          <w:szCs w:val="24"/>
        </w:rPr>
        <w:t xml:space="preserve">he absorbance of the sample at 505 nm multiplied by the </w:t>
      </w:r>
      <w:r w:rsidR="003940DB" w:rsidRPr="003940DB">
        <w:rPr>
          <w:rFonts w:ascii="Times New Roman" w:hAnsi="Times New Roman" w:cs="Times New Roman"/>
          <w:sz w:val="24"/>
          <w:szCs w:val="24"/>
        </w:rPr>
        <w:lastRenderedPageBreak/>
        <w:t>normalized absorbance value for this overlap.</w:t>
      </w:r>
      <w:r w:rsidR="003F654E">
        <w:rPr>
          <w:rFonts w:ascii="Times New Roman" w:hAnsi="Times New Roman" w:cs="Times New Roman"/>
          <w:sz w:val="24"/>
          <w:szCs w:val="24"/>
          <w:vertAlign w:val="superscript"/>
        </w:rPr>
        <w:t>10</w:t>
      </w:r>
      <w:r w:rsidR="003940DB" w:rsidRPr="003940DB">
        <w:rPr>
          <w:rFonts w:ascii="Times New Roman" w:hAnsi="Times New Roman" w:cs="Times New Roman"/>
          <w:sz w:val="24"/>
          <w:szCs w:val="24"/>
        </w:rPr>
        <w:t xml:space="preserve"> </w:t>
      </w:r>
      <w:r>
        <w:rPr>
          <w:rFonts w:ascii="Times New Roman" w:hAnsi="Times New Roman" w:cs="Times New Roman"/>
          <w:sz w:val="24"/>
          <w:szCs w:val="24"/>
        </w:rPr>
        <w:t>Equation 1 can be substituted into Equation 2 and vice versa to solve for the absorbance</w:t>
      </w:r>
      <w:r w:rsidR="00AA585A">
        <w:rPr>
          <w:rFonts w:ascii="Times New Roman" w:hAnsi="Times New Roman" w:cs="Times New Roman"/>
          <w:sz w:val="24"/>
          <w:szCs w:val="24"/>
        </w:rPr>
        <w:t xml:space="preserve"> due exclusively to one dye</w:t>
      </w:r>
      <w:r>
        <w:rPr>
          <w:rFonts w:ascii="Times New Roman" w:hAnsi="Times New Roman" w:cs="Times New Roman"/>
          <w:sz w:val="24"/>
          <w:szCs w:val="24"/>
        </w:rPr>
        <w:t>. These calculations were applied to any sample containing more than one dye.</w:t>
      </w:r>
    </w:p>
    <w:p w14:paraId="035D5DBA" w14:textId="77777777" w:rsidR="00BF5C43" w:rsidRDefault="00E2017C" w:rsidP="00BF5C4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F5C43">
        <w:rPr>
          <w:rFonts w:ascii="Times New Roman" w:hAnsi="Times New Roman" w:cs="Times New Roman"/>
          <w:sz w:val="24"/>
          <w:szCs w:val="24"/>
        </w:rPr>
        <w:t>W</w:t>
      </w:r>
      <w:r w:rsidR="00BE382F">
        <w:rPr>
          <w:rFonts w:ascii="Times New Roman" w:hAnsi="Times New Roman" w:cs="Times New Roman"/>
          <w:sz w:val="24"/>
          <w:szCs w:val="24"/>
        </w:rPr>
        <w:t>hile there wa</w:t>
      </w:r>
      <w:r>
        <w:rPr>
          <w:rFonts w:ascii="Times New Roman" w:hAnsi="Times New Roman" w:cs="Times New Roman"/>
          <w:sz w:val="24"/>
          <w:szCs w:val="24"/>
        </w:rPr>
        <w:t>s relatively low risk for all chemicals involved in this experiment, safety glasses were worn. The 1% acetic acid solution was made using glacial acetic acid in a fume hood while wearing</w:t>
      </w:r>
      <w:r w:rsidR="008F2B89">
        <w:rPr>
          <w:rFonts w:ascii="Times New Roman" w:hAnsi="Times New Roman" w:cs="Times New Roman"/>
          <w:sz w:val="24"/>
          <w:szCs w:val="24"/>
        </w:rPr>
        <w:t xml:space="preserve"> nitrile</w:t>
      </w:r>
      <w:r>
        <w:rPr>
          <w:rFonts w:ascii="Times New Roman" w:hAnsi="Times New Roman" w:cs="Times New Roman"/>
          <w:sz w:val="24"/>
          <w:szCs w:val="24"/>
        </w:rPr>
        <w:t xml:space="preserve"> gloves. The HPCL-grade methanol was also handled using gloves.</w:t>
      </w:r>
    </w:p>
    <w:p w14:paraId="2FE15C7F" w14:textId="77777777" w:rsidR="00747FED" w:rsidRDefault="00747FED" w:rsidP="00BF5C43">
      <w:pPr>
        <w:spacing w:after="0" w:line="480" w:lineRule="auto"/>
        <w:rPr>
          <w:rFonts w:ascii="Times New Roman" w:hAnsi="Times New Roman" w:cs="Times New Roman"/>
          <w:sz w:val="24"/>
          <w:szCs w:val="24"/>
        </w:rPr>
      </w:pPr>
    </w:p>
    <w:p w14:paraId="73A64941" w14:textId="77777777" w:rsidR="00747FED" w:rsidRDefault="00747FED" w:rsidP="00BF5C43">
      <w:pPr>
        <w:spacing w:after="0" w:line="480" w:lineRule="auto"/>
        <w:rPr>
          <w:rFonts w:ascii="Times New Roman" w:hAnsi="Times New Roman" w:cs="Times New Roman"/>
          <w:sz w:val="24"/>
          <w:szCs w:val="24"/>
        </w:rPr>
      </w:pPr>
    </w:p>
    <w:p w14:paraId="4D5529A4" w14:textId="77777777" w:rsidR="003C4FF0" w:rsidRPr="00611B5D" w:rsidRDefault="003C4FF0" w:rsidP="00A17E76">
      <w:pPr>
        <w:spacing w:after="0"/>
        <w:rPr>
          <w:rFonts w:cstheme="minorHAnsi"/>
          <w:b/>
          <w:szCs w:val="24"/>
        </w:rPr>
      </w:pPr>
      <w:r w:rsidRPr="00611B5D">
        <w:rPr>
          <w:rFonts w:cstheme="minorHAnsi"/>
          <w:b/>
          <w:szCs w:val="24"/>
        </w:rPr>
        <w:t>Table</w:t>
      </w:r>
      <w:r w:rsidR="00360F3F" w:rsidRPr="00611B5D">
        <w:rPr>
          <w:rFonts w:cstheme="minorHAnsi"/>
          <w:b/>
          <w:szCs w:val="24"/>
        </w:rPr>
        <w:t xml:space="preserve"> 6</w:t>
      </w:r>
      <w:r w:rsidRPr="00611B5D">
        <w:rPr>
          <w:rFonts w:cstheme="minorHAnsi"/>
          <w:b/>
          <w:szCs w:val="24"/>
        </w:rPr>
        <w:t xml:space="preserve">. Normalized Absorbance Values </w:t>
      </w:r>
      <w:r w:rsidR="00FA3E71" w:rsidRPr="00611B5D">
        <w:rPr>
          <w:rFonts w:cstheme="minorHAnsi"/>
          <w:b/>
          <w:szCs w:val="24"/>
        </w:rPr>
        <w:t>for Dyes.</w:t>
      </w:r>
    </w:p>
    <w:tbl>
      <w:tblPr>
        <w:tblStyle w:val="TableGrid"/>
        <w:tblW w:w="4580" w:type="dxa"/>
        <w:jc w:val="center"/>
        <w:tblLook w:val="04A0" w:firstRow="1" w:lastRow="0" w:firstColumn="1" w:lastColumn="0" w:noHBand="0" w:noVBand="1"/>
      </w:tblPr>
      <w:tblGrid>
        <w:gridCol w:w="1145"/>
        <w:gridCol w:w="1145"/>
        <w:gridCol w:w="1145"/>
        <w:gridCol w:w="1145"/>
      </w:tblGrid>
      <w:tr w:rsidR="00FA3E71" w14:paraId="0DD3534D" w14:textId="77777777" w:rsidTr="00BF5C43">
        <w:trPr>
          <w:trHeight w:val="305"/>
          <w:jc w:val="center"/>
        </w:trPr>
        <w:tc>
          <w:tcPr>
            <w:tcW w:w="1145" w:type="dxa"/>
          </w:tcPr>
          <w:p w14:paraId="572B4920" w14:textId="77777777" w:rsidR="00FA3E71" w:rsidRDefault="00FA3E71" w:rsidP="00A17E76">
            <w:pPr>
              <w:rPr>
                <w:rFonts w:ascii="Times New Roman" w:hAnsi="Times New Roman" w:cs="Times New Roman"/>
                <w:sz w:val="24"/>
                <w:szCs w:val="24"/>
              </w:rPr>
            </w:pPr>
          </w:p>
        </w:tc>
        <w:tc>
          <w:tcPr>
            <w:tcW w:w="1145" w:type="dxa"/>
            <w:tcBorders>
              <w:bottom w:val="single" w:sz="4" w:space="0" w:color="auto"/>
            </w:tcBorders>
          </w:tcPr>
          <w:p w14:paraId="32A13495" w14:textId="77777777" w:rsidR="00FA3E71" w:rsidRDefault="00BF5C43" w:rsidP="00A17E76">
            <w:pPr>
              <w:rPr>
                <w:rFonts w:ascii="Times New Roman" w:hAnsi="Times New Roman" w:cs="Times New Roman"/>
                <w:sz w:val="24"/>
                <w:szCs w:val="24"/>
              </w:rPr>
            </w:pPr>
            <w:r>
              <w:rPr>
                <w:rFonts w:ascii="Times New Roman" w:hAnsi="Times New Roman" w:cs="Times New Roman"/>
                <w:sz w:val="24"/>
                <w:szCs w:val="24"/>
              </w:rPr>
              <w:t>630 nm</w:t>
            </w:r>
          </w:p>
        </w:tc>
        <w:tc>
          <w:tcPr>
            <w:tcW w:w="1145" w:type="dxa"/>
            <w:tcBorders>
              <w:bottom w:val="single" w:sz="4" w:space="0" w:color="auto"/>
            </w:tcBorders>
          </w:tcPr>
          <w:p w14:paraId="6D6AF771" w14:textId="77777777" w:rsidR="00FA3E71" w:rsidRDefault="00BF5C43" w:rsidP="00A17E76">
            <w:pPr>
              <w:rPr>
                <w:rFonts w:ascii="Times New Roman" w:hAnsi="Times New Roman" w:cs="Times New Roman"/>
                <w:sz w:val="24"/>
                <w:szCs w:val="24"/>
              </w:rPr>
            </w:pPr>
            <w:r>
              <w:rPr>
                <w:rFonts w:ascii="Times New Roman" w:hAnsi="Times New Roman" w:cs="Times New Roman"/>
                <w:sz w:val="24"/>
                <w:szCs w:val="24"/>
              </w:rPr>
              <w:t>505 nm</w:t>
            </w:r>
          </w:p>
        </w:tc>
        <w:tc>
          <w:tcPr>
            <w:tcW w:w="1145" w:type="dxa"/>
            <w:tcBorders>
              <w:bottom w:val="single" w:sz="4" w:space="0" w:color="auto"/>
            </w:tcBorders>
          </w:tcPr>
          <w:p w14:paraId="3BA3968C" w14:textId="77777777" w:rsidR="00FA3E71" w:rsidRDefault="00FA3E71" w:rsidP="00BF5C43">
            <w:pPr>
              <w:rPr>
                <w:rFonts w:ascii="Times New Roman" w:hAnsi="Times New Roman" w:cs="Times New Roman"/>
                <w:sz w:val="24"/>
                <w:szCs w:val="24"/>
              </w:rPr>
            </w:pPr>
            <w:r>
              <w:rPr>
                <w:rFonts w:ascii="Times New Roman" w:hAnsi="Times New Roman" w:cs="Times New Roman"/>
                <w:sz w:val="24"/>
                <w:szCs w:val="24"/>
              </w:rPr>
              <w:t>429 nm</w:t>
            </w:r>
          </w:p>
        </w:tc>
      </w:tr>
      <w:tr w:rsidR="00FA3E71" w14:paraId="34DD79DD" w14:textId="77777777" w:rsidTr="008457EC">
        <w:trPr>
          <w:trHeight w:val="396"/>
          <w:jc w:val="center"/>
        </w:trPr>
        <w:tc>
          <w:tcPr>
            <w:tcW w:w="1145" w:type="dxa"/>
          </w:tcPr>
          <w:p w14:paraId="7F2F6DA9" w14:textId="77777777" w:rsidR="00FA3E71" w:rsidRDefault="00FA3E71" w:rsidP="00A17E76">
            <w:pPr>
              <w:rPr>
                <w:rFonts w:ascii="Times New Roman" w:hAnsi="Times New Roman" w:cs="Times New Roman"/>
                <w:sz w:val="24"/>
                <w:szCs w:val="24"/>
              </w:rPr>
            </w:pPr>
            <w:r>
              <w:rPr>
                <w:rFonts w:ascii="Times New Roman" w:hAnsi="Times New Roman" w:cs="Times New Roman"/>
                <w:sz w:val="24"/>
                <w:szCs w:val="24"/>
              </w:rPr>
              <w:t>Blue 1</w:t>
            </w:r>
          </w:p>
        </w:tc>
        <w:tc>
          <w:tcPr>
            <w:tcW w:w="1145" w:type="dxa"/>
            <w:tcBorders>
              <w:bottom w:val="nil"/>
              <w:right w:val="nil"/>
            </w:tcBorders>
          </w:tcPr>
          <w:p w14:paraId="598EF18A" w14:textId="77777777" w:rsidR="00FA3E71" w:rsidRDefault="00667EDE" w:rsidP="00A17E76">
            <w:pPr>
              <w:rPr>
                <w:rFonts w:ascii="Times New Roman" w:hAnsi="Times New Roman" w:cs="Times New Roman"/>
                <w:sz w:val="24"/>
                <w:szCs w:val="24"/>
              </w:rPr>
            </w:pPr>
            <w:r>
              <w:rPr>
                <w:rFonts w:ascii="Times New Roman" w:hAnsi="Times New Roman" w:cs="Times New Roman"/>
                <w:sz w:val="24"/>
                <w:szCs w:val="24"/>
              </w:rPr>
              <w:t>1.00</w:t>
            </w:r>
          </w:p>
        </w:tc>
        <w:tc>
          <w:tcPr>
            <w:tcW w:w="1145" w:type="dxa"/>
            <w:tcBorders>
              <w:left w:val="nil"/>
              <w:bottom w:val="nil"/>
              <w:right w:val="nil"/>
            </w:tcBorders>
          </w:tcPr>
          <w:p w14:paraId="5BD532CB" w14:textId="77777777" w:rsidR="00FA3E71" w:rsidRDefault="00DB1C6C" w:rsidP="00667EDE">
            <w:pPr>
              <w:rPr>
                <w:rFonts w:ascii="Times New Roman" w:hAnsi="Times New Roman" w:cs="Times New Roman"/>
                <w:sz w:val="24"/>
                <w:szCs w:val="24"/>
              </w:rPr>
            </w:pPr>
            <w:r>
              <w:rPr>
                <w:rFonts w:ascii="Times New Roman" w:hAnsi="Times New Roman" w:cs="Times New Roman"/>
                <w:sz w:val="24"/>
                <w:szCs w:val="24"/>
              </w:rPr>
              <w:t>0.0</w:t>
            </w:r>
            <w:r w:rsidR="000E55E1">
              <w:rPr>
                <w:rFonts w:ascii="Times New Roman" w:hAnsi="Times New Roman" w:cs="Times New Roman"/>
                <w:sz w:val="24"/>
                <w:szCs w:val="24"/>
              </w:rPr>
              <w:t>0670</w:t>
            </w:r>
          </w:p>
        </w:tc>
        <w:tc>
          <w:tcPr>
            <w:tcW w:w="1145" w:type="dxa"/>
            <w:tcBorders>
              <w:left w:val="nil"/>
              <w:bottom w:val="nil"/>
            </w:tcBorders>
          </w:tcPr>
          <w:p w14:paraId="1D0A72A9" w14:textId="77777777" w:rsidR="00FA3E71" w:rsidRDefault="000E55E1" w:rsidP="00667EDE">
            <w:pPr>
              <w:rPr>
                <w:rFonts w:ascii="Times New Roman" w:hAnsi="Times New Roman" w:cs="Times New Roman"/>
                <w:sz w:val="24"/>
                <w:szCs w:val="24"/>
              </w:rPr>
            </w:pPr>
            <w:r>
              <w:rPr>
                <w:rFonts w:ascii="Times New Roman" w:hAnsi="Times New Roman" w:cs="Times New Roman"/>
                <w:sz w:val="24"/>
                <w:szCs w:val="24"/>
              </w:rPr>
              <w:t>0.0219</w:t>
            </w:r>
          </w:p>
        </w:tc>
      </w:tr>
      <w:tr w:rsidR="00FA3E71" w14:paraId="33C2943A" w14:textId="77777777" w:rsidTr="008457EC">
        <w:trPr>
          <w:trHeight w:val="396"/>
          <w:jc w:val="center"/>
        </w:trPr>
        <w:tc>
          <w:tcPr>
            <w:tcW w:w="1145" w:type="dxa"/>
          </w:tcPr>
          <w:p w14:paraId="2F98DD2A" w14:textId="77777777" w:rsidR="00FA3E71" w:rsidRDefault="00FA3E71" w:rsidP="00A17E76">
            <w:pPr>
              <w:rPr>
                <w:rFonts w:ascii="Times New Roman" w:hAnsi="Times New Roman" w:cs="Times New Roman"/>
                <w:sz w:val="24"/>
                <w:szCs w:val="24"/>
              </w:rPr>
            </w:pPr>
            <w:r>
              <w:rPr>
                <w:rFonts w:ascii="Times New Roman" w:hAnsi="Times New Roman" w:cs="Times New Roman"/>
                <w:sz w:val="24"/>
                <w:szCs w:val="24"/>
              </w:rPr>
              <w:t>Red 40</w:t>
            </w:r>
          </w:p>
        </w:tc>
        <w:tc>
          <w:tcPr>
            <w:tcW w:w="1145" w:type="dxa"/>
            <w:tcBorders>
              <w:top w:val="nil"/>
              <w:bottom w:val="nil"/>
              <w:right w:val="nil"/>
            </w:tcBorders>
          </w:tcPr>
          <w:p w14:paraId="166971D9" w14:textId="77777777" w:rsidR="00FA3E71" w:rsidRDefault="000E55E1" w:rsidP="00A17E76">
            <w:pPr>
              <w:rPr>
                <w:rFonts w:ascii="Times New Roman" w:hAnsi="Times New Roman" w:cs="Times New Roman"/>
                <w:sz w:val="24"/>
                <w:szCs w:val="24"/>
              </w:rPr>
            </w:pPr>
            <w:r>
              <w:rPr>
                <w:rFonts w:ascii="Times New Roman" w:hAnsi="Times New Roman" w:cs="Times New Roman"/>
                <w:sz w:val="24"/>
                <w:szCs w:val="24"/>
              </w:rPr>
              <w:t>0.0462</w:t>
            </w:r>
          </w:p>
        </w:tc>
        <w:tc>
          <w:tcPr>
            <w:tcW w:w="1145" w:type="dxa"/>
            <w:tcBorders>
              <w:top w:val="nil"/>
              <w:left w:val="nil"/>
              <w:bottom w:val="nil"/>
              <w:right w:val="nil"/>
            </w:tcBorders>
          </w:tcPr>
          <w:p w14:paraId="66414049" w14:textId="77777777" w:rsidR="00FA3E71" w:rsidRDefault="00667EDE" w:rsidP="00A17E76">
            <w:pPr>
              <w:rPr>
                <w:rFonts w:ascii="Times New Roman" w:hAnsi="Times New Roman" w:cs="Times New Roman"/>
                <w:sz w:val="24"/>
                <w:szCs w:val="24"/>
              </w:rPr>
            </w:pPr>
            <w:r>
              <w:rPr>
                <w:rFonts w:ascii="Times New Roman" w:hAnsi="Times New Roman" w:cs="Times New Roman"/>
                <w:sz w:val="24"/>
                <w:szCs w:val="24"/>
              </w:rPr>
              <w:t>1.00</w:t>
            </w:r>
          </w:p>
        </w:tc>
        <w:tc>
          <w:tcPr>
            <w:tcW w:w="1145" w:type="dxa"/>
            <w:tcBorders>
              <w:top w:val="nil"/>
              <w:left w:val="nil"/>
              <w:bottom w:val="nil"/>
            </w:tcBorders>
          </w:tcPr>
          <w:p w14:paraId="704C2209" w14:textId="77777777" w:rsidR="00FA3E71" w:rsidRDefault="00DB1C6C" w:rsidP="00667EDE">
            <w:pPr>
              <w:rPr>
                <w:rFonts w:ascii="Times New Roman" w:hAnsi="Times New Roman" w:cs="Times New Roman"/>
                <w:sz w:val="24"/>
                <w:szCs w:val="24"/>
              </w:rPr>
            </w:pPr>
            <w:r>
              <w:rPr>
                <w:rFonts w:ascii="Times New Roman" w:hAnsi="Times New Roman" w:cs="Times New Roman"/>
                <w:sz w:val="24"/>
                <w:szCs w:val="24"/>
              </w:rPr>
              <w:t>0.</w:t>
            </w:r>
            <w:r w:rsidR="00667EDE">
              <w:rPr>
                <w:rFonts w:ascii="Times New Roman" w:hAnsi="Times New Roman" w:cs="Times New Roman"/>
                <w:sz w:val="24"/>
                <w:szCs w:val="24"/>
              </w:rPr>
              <w:t>29</w:t>
            </w:r>
            <w:r w:rsidR="000E55E1">
              <w:rPr>
                <w:rFonts w:ascii="Times New Roman" w:hAnsi="Times New Roman" w:cs="Times New Roman"/>
                <w:sz w:val="24"/>
                <w:szCs w:val="24"/>
              </w:rPr>
              <w:t>1</w:t>
            </w:r>
          </w:p>
        </w:tc>
      </w:tr>
      <w:tr w:rsidR="00FA3E71" w14:paraId="1855AAC7" w14:textId="77777777" w:rsidTr="008457EC">
        <w:trPr>
          <w:trHeight w:val="420"/>
          <w:jc w:val="center"/>
        </w:trPr>
        <w:tc>
          <w:tcPr>
            <w:tcW w:w="1145" w:type="dxa"/>
          </w:tcPr>
          <w:p w14:paraId="4ABD50B5" w14:textId="77777777" w:rsidR="00FA3E71" w:rsidRDefault="00FA3E71" w:rsidP="00A17E76">
            <w:pPr>
              <w:rPr>
                <w:rFonts w:ascii="Times New Roman" w:hAnsi="Times New Roman" w:cs="Times New Roman"/>
                <w:sz w:val="24"/>
                <w:szCs w:val="24"/>
              </w:rPr>
            </w:pPr>
            <w:r>
              <w:rPr>
                <w:rFonts w:ascii="Times New Roman" w:hAnsi="Times New Roman" w:cs="Times New Roman"/>
                <w:sz w:val="24"/>
                <w:szCs w:val="24"/>
              </w:rPr>
              <w:t>Yellow 5</w:t>
            </w:r>
          </w:p>
        </w:tc>
        <w:tc>
          <w:tcPr>
            <w:tcW w:w="1145" w:type="dxa"/>
            <w:tcBorders>
              <w:top w:val="nil"/>
              <w:bottom w:val="single" w:sz="4" w:space="0" w:color="auto"/>
              <w:right w:val="nil"/>
            </w:tcBorders>
          </w:tcPr>
          <w:p w14:paraId="5BCE0F36" w14:textId="77777777" w:rsidR="00FA3E71" w:rsidRDefault="00DB1C6C" w:rsidP="00667EDE">
            <w:pPr>
              <w:rPr>
                <w:rFonts w:ascii="Times New Roman" w:hAnsi="Times New Roman" w:cs="Times New Roman"/>
                <w:sz w:val="24"/>
                <w:szCs w:val="24"/>
              </w:rPr>
            </w:pPr>
            <w:r>
              <w:rPr>
                <w:rFonts w:ascii="Times New Roman" w:hAnsi="Times New Roman" w:cs="Times New Roman"/>
                <w:sz w:val="24"/>
                <w:szCs w:val="24"/>
              </w:rPr>
              <w:t>0.0</w:t>
            </w:r>
            <w:r w:rsidR="000E55E1">
              <w:rPr>
                <w:rFonts w:ascii="Times New Roman" w:hAnsi="Times New Roman" w:cs="Times New Roman"/>
                <w:sz w:val="24"/>
                <w:szCs w:val="24"/>
              </w:rPr>
              <w:t>0604</w:t>
            </w:r>
          </w:p>
        </w:tc>
        <w:tc>
          <w:tcPr>
            <w:tcW w:w="1145" w:type="dxa"/>
            <w:tcBorders>
              <w:top w:val="nil"/>
              <w:left w:val="nil"/>
              <w:bottom w:val="single" w:sz="4" w:space="0" w:color="auto"/>
              <w:right w:val="nil"/>
            </w:tcBorders>
          </w:tcPr>
          <w:p w14:paraId="0B2A7432" w14:textId="77777777" w:rsidR="00FA3E71" w:rsidRDefault="00DB1C6C" w:rsidP="00667EDE">
            <w:pPr>
              <w:rPr>
                <w:rFonts w:ascii="Times New Roman" w:hAnsi="Times New Roman" w:cs="Times New Roman"/>
                <w:sz w:val="24"/>
                <w:szCs w:val="24"/>
              </w:rPr>
            </w:pPr>
            <w:r>
              <w:rPr>
                <w:rFonts w:ascii="Times New Roman" w:hAnsi="Times New Roman" w:cs="Times New Roman"/>
                <w:sz w:val="24"/>
                <w:szCs w:val="24"/>
              </w:rPr>
              <w:t>0.0</w:t>
            </w:r>
            <w:r w:rsidR="00667EDE">
              <w:rPr>
                <w:rFonts w:ascii="Times New Roman" w:hAnsi="Times New Roman" w:cs="Times New Roman"/>
                <w:sz w:val="24"/>
                <w:szCs w:val="24"/>
              </w:rPr>
              <w:t>0</w:t>
            </w:r>
          </w:p>
        </w:tc>
        <w:tc>
          <w:tcPr>
            <w:tcW w:w="1145" w:type="dxa"/>
            <w:tcBorders>
              <w:top w:val="nil"/>
              <w:left w:val="nil"/>
              <w:bottom w:val="single" w:sz="4" w:space="0" w:color="auto"/>
            </w:tcBorders>
          </w:tcPr>
          <w:p w14:paraId="76B85304" w14:textId="77777777" w:rsidR="00FA3E71" w:rsidRDefault="00667EDE" w:rsidP="00A17E76">
            <w:pPr>
              <w:rPr>
                <w:rFonts w:ascii="Times New Roman" w:hAnsi="Times New Roman" w:cs="Times New Roman"/>
                <w:sz w:val="24"/>
                <w:szCs w:val="24"/>
              </w:rPr>
            </w:pPr>
            <w:r>
              <w:rPr>
                <w:rFonts w:ascii="Times New Roman" w:hAnsi="Times New Roman" w:cs="Times New Roman"/>
                <w:sz w:val="24"/>
                <w:szCs w:val="24"/>
              </w:rPr>
              <w:t>1.</w:t>
            </w:r>
            <w:r w:rsidR="00FA3E71">
              <w:rPr>
                <w:rFonts w:ascii="Times New Roman" w:hAnsi="Times New Roman" w:cs="Times New Roman"/>
                <w:sz w:val="24"/>
                <w:szCs w:val="24"/>
              </w:rPr>
              <w:t>00</w:t>
            </w:r>
          </w:p>
        </w:tc>
      </w:tr>
    </w:tbl>
    <w:p w14:paraId="2985648B" w14:textId="77777777" w:rsidR="00747FED" w:rsidRDefault="00747FED" w:rsidP="00BF5C43">
      <w:pPr>
        <w:spacing w:after="0" w:line="240" w:lineRule="auto"/>
        <w:jc w:val="center"/>
        <w:rPr>
          <w:rFonts w:ascii="Times New Roman" w:hAnsi="Times New Roman" w:cs="Times New Roman"/>
          <w:sz w:val="24"/>
          <w:szCs w:val="24"/>
        </w:rPr>
      </w:pPr>
    </w:p>
    <w:p w14:paraId="7D6EF093" w14:textId="77777777" w:rsidR="006F628E" w:rsidRDefault="00E93306" w:rsidP="00BF5C43">
      <w:pPr>
        <w:spacing w:after="0" w:line="240" w:lineRule="auto"/>
        <w:jc w:val="center"/>
        <w:rPr>
          <w:rFonts w:ascii="Times New Roman" w:hAnsi="Times New Roman" w:cs="Times New Roman"/>
          <w:sz w:val="24"/>
          <w:szCs w:val="24"/>
        </w:rPr>
      </w:pPr>
      <w:r>
        <w:rPr>
          <w:noProof/>
        </w:rPr>
        <w:lastRenderedPageBreak/>
        <w:drawing>
          <wp:inline distT="0" distB="0" distL="0" distR="0" wp14:anchorId="496B6517" wp14:editId="3812030A">
            <wp:extent cx="5943600" cy="4307205"/>
            <wp:effectExtent l="0" t="0" r="1905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4102D91" w14:textId="77777777" w:rsidR="00747FED" w:rsidRDefault="00611B5D" w:rsidP="00747FED">
      <w:pPr>
        <w:spacing w:after="0"/>
        <w:rPr>
          <w:rFonts w:cstheme="minorHAnsi"/>
        </w:rPr>
      </w:pPr>
      <w:r w:rsidRPr="00611B5D">
        <w:rPr>
          <w:rFonts w:cstheme="minorHAnsi"/>
          <w:b/>
          <w:bCs/>
        </w:rPr>
        <w:t xml:space="preserve">Figure </w:t>
      </w:r>
      <w:r w:rsidR="00BF5C43">
        <w:rPr>
          <w:rFonts w:cstheme="minorHAnsi"/>
          <w:b/>
          <w:bCs/>
        </w:rPr>
        <w:t>2</w:t>
      </w:r>
      <w:r w:rsidRPr="00611B5D">
        <w:rPr>
          <w:rFonts w:cstheme="minorHAnsi"/>
          <w:b/>
          <w:bCs/>
        </w:rPr>
        <w:t xml:space="preserve">. </w:t>
      </w:r>
      <w:r w:rsidRPr="00611B5D">
        <w:rPr>
          <w:rFonts w:cstheme="minorHAnsi"/>
        </w:rPr>
        <w:t>Overlap of absorbances of Yellow 5</w:t>
      </w:r>
      <w:r w:rsidR="00E93306">
        <w:rPr>
          <w:rFonts w:cstheme="minorHAnsi"/>
        </w:rPr>
        <w:t xml:space="preserve"> (left)</w:t>
      </w:r>
      <w:r w:rsidRPr="00611B5D">
        <w:rPr>
          <w:rFonts w:cstheme="minorHAnsi"/>
        </w:rPr>
        <w:t>, Red 40</w:t>
      </w:r>
      <w:r w:rsidR="00E93306">
        <w:rPr>
          <w:rFonts w:cstheme="minorHAnsi"/>
        </w:rPr>
        <w:t xml:space="preserve"> (center)</w:t>
      </w:r>
      <w:r w:rsidRPr="00611B5D">
        <w:rPr>
          <w:rFonts w:cstheme="minorHAnsi"/>
        </w:rPr>
        <w:t>, and Blue 1</w:t>
      </w:r>
      <w:r w:rsidR="00E93306">
        <w:rPr>
          <w:rFonts w:cstheme="minorHAnsi"/>
        </w:rPr>
        <w:t xml:space="preserve"> (right)</w:t>
      </w:r>
      <w:r w:rsidRPr="00611B5D">
        <w:rPr>
          <w:rFonts w:cstheme="minorHAnsi"/>
        </w:rPr>
        <w:t xml:space="preserve">. There is significant overlap between Red 40 and Yellow 5. </w:t>
      </w:r>
      <w:bookmarkStart w:id="2" w:name="_Toc507010625"/>
    </w:p>
    <w:p w14:paraId="1BB0D863" w14:textId="77777777" w:rsidR="00747FED" w:rsidRDefault="00747FED" w:rsidP="00747FED">
      <w:pPr>
        <w:spacing w:after="0"/>
        <w:rPr>
          <w:rFonts w:cstheme="minorHAnsi"/>
        </w:rPr>
      </w:pPr>
    </w:p>
    <w:p w14:paraId="6A6A1718" w14:textId="77777777" w:rsidR="00747FED" w:rsidRDefault="00747FED" w:rsidP="00747FED">
      <w:pPr>
        <w:spacing w:after="0"/>
        <w:rPr>
          <w:rFonts w:cstheme="minorHAnsi"/>
        </w:rPr>
      </w:pPr>
    </w:p>
    <w:p w14:paraId="0304D85A" w14:textId="77777777" w:rsidR="00747FED" w:rsidRDefault="00747FED" w:rsidP="00747FED">
      <w:pPr>
        <w:spacing w:after="0"/>
        <w:rPr>
          <w:rFonts w:cstheme="minorHAnsi"/>
        </w:rPr>
      </w:pPr>
    </w:p>
    <w:p w14:paraId="6BECA5FF" w14:textId="05554108" w:rsidR="00CD1B55" w:rsidRPr="00747FED" w:rsidRDefault="00506CFA" w:rsidP="00747FED">
      <w:pPr>
        <w:spacing w:after="0"/>
        <w:rPr>
          <w:rFonts w:ascii="Times New Roman" w:hAnsi="Times New Roman" w:cs="Times New Roman"/>
          <w:b/>
          <w:sz w:val="28"/>
        </w:rPr>
      </w:pPr>
      <w:r w:rsidRPr="00747FED">
        <w:rPr>
          <w:rFonts w:ascii="Times New Roman" w:hAnsi="Times New Roman" w:cs="Times New Roman"/>
          <w:b/>
          <w:sz w:val="28"/>
        </w:rPr>
        <w:t>Results</w:t>
      </w:r>
      <w:r w:rsidR="00563B67" w:rsidRPr="00747FED">
        <w:rPr>
          <w:rFonts w:ascii="Times New Roman" w:hAnsi="Times New Roman" w:cs="Times New Roman"/>
          <w:b/>
          <w:sz w:val="28"/>
        </w:rPr>
        <w:t xml:space="preserve"> </w:t>
      </w:r>
      <w:bookmarkEnd w:id="2"/>
    </w:p>
    <w:p w14:paraId="70A91568" w14:textId="77777777" w:rsidR="00611B5D" w:rsidRDefault="008F2B89" w:rsidP="008F2B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calibration curve</w:t>
      </w:r>
      <w:r w:rsidR="00BF5C43">
        <w:rPr>
          <w:rFonts w:ascii="Times New Roman" w:hAnsi="Times New Roman" w:cs="Times New Roman"/>
          <w:sz w:val="24"/>
          <w:szCs w:val="24"/>
        </w:rPr>
        <w:t xml:space="preserve"> for each dye can be found in Figure 3.</w:t>
      </w:r>
      <w:r>
        <w:rPr>
          <w:rFonts w:ascii="Times New Roman" w:hAnsi="Times New Roman" w:cs="Times New Roman"/>
          <w:sz w:val="24"/>
          <w:szCs w:val="24"/>
        </w:rPr>
        <w:t xml:space="preserve"> The </w:t>
      </w:r>
      <w:r w:rsidR="00AA585A">
        <w:rPr>
          <w:rFonts w:ascii="Times New Roman" w:hAnsi="Times New Roman" w:cs="Times New Roman"/>
          <w:sz w:val="24"/>
          <w:szCs w:val="24"/>
        </w:rPr>
        <w:t>UV-Visible</w:t>
      </w:r>
      <w:r>
        <w:rPr>
          <w:rFonts w:ascii="Times New Roman" w:hAnsi="Times New Roman" w:cs="Times New Roman"/>
          <w:sz w:val="24"/>
          <w:szCs w:val="24"/>
        </w:rPr>
        <w:t xml:space="preserve"> absorption spectrum for</w:t>
      </w:r>
      <w:r w:rsidR="008457EC" w:rsidRPr="008457EC">
        <w:rPr>
          <w:rFonts w:ascii="Times New Roman" w:hAnsi="Times New Roman" w:cs="Times New Roman"/>
          <w:sz w:val="24"/>
          <w:szCs w:val="24"/>
        </w:rPr>
        <w:t xml:space="preserve"> each sample can be seen in Figures </w:t>
      </w:r>
      <w:r w:rsidR="006F65E2">
        <w:rPr>
          <w:rFonts w:ascii="Times New Roman" w:hAnsi="Times New Roman" w:cs="Times New Roman"/>
          <w:sz w:val="24"/>
          <w:szCs w:val="24"/>
        </w:rPr>
        <w:t>4</w:t>
      </w:r>
      <w:r w:rsidR="008457EC" w:rsidRPr="008457EC">
        <w:rPr>
          <w:rFonts w:ascii="Times New Roman" w:hAnsi="Times New Roman" w:cs="Times New Roman"/>
          <w:sz w:val="24"/>
          <w:szCs w:val="24"/>
        </w:rPr>
        <w:t>-</w:t>
      </w:r>
      <w:r w:rsidR="00FE1F49">
        <w:rPr>
          <w:rFonts w:ascii="Times New Roman" w:hAnsi="Times New Roman" w:cs="Times New Roman"/>
          <w:sz w:val="24"/>
          <w:szCs w:val="24"/>
        </w:rPr>
        <w:t>2</w:t>
      </w:r>
      <w:r w:rsidR="006F65E2">
        <w:rPr>
          <w:rFonts w:ascii="Times New Roman" w:hAnsi="Times New Roman" w:cs="Times New Roman"/>
          <w:sz w:val="24"/>
          <w:szCs w:val="24"/>
        </w:rPr>
        <w:t>3</w:t>
      </w:r>
      <w:r w:rsidR="008457EC" w:rsidRPr="008457EC">
        <w:rPr>
          <w:rFonts w:ascii="Times New Roman" w:hAnsi="Times New Roman" w:cs="Times New Roman"/>
          <w:sz w:val="24"/>
          <w:szCs w:val="24"/>
        </w:rPr>
        <w:t>. Only V8 Splash appeared to contain something other than an AFC that absorbed significantly at any wavelength. For this reason, this sample was not used in the rest of this study. Each sample’s absorbance can be found in Table 7.</w:t>
      </w:r>
    </w:p>
    <w:p w14:paraId="21A72B99" w14:textId="77777777" w:rsidR="00B150F5" w:rsidRDefault="00B150F5" w:rsidP="006F65E2">
      <w:pPr>
        <w:spacing w:after="0"/>
        <w:rPr>
          <w:rFonts w:ascii="Times New Roman" w:hAnsi="Times New Roman" w:cs="Times New Roman"/>
          <w:sz w:val="24"/>
          <w:szCs w:val="24"/>
        </w:rPr>
      </w:pPr>
    </w:p>
    <w:p w14:paraId="254046F4" w14:textId="77777777" w:rsidR="00BF5C43" w:rsidRDefault="00BF5C43" w:rsidP="00BF5C43">
      <w:pPr>
        <w:spacing w:after="0"/>
        <w:ind w:firstLine="72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60B6EC0" wp14:editId="1FA4869B">
            <wp:extent cx="2809875" cy="1855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66935"/>
                    <a:stretch/>
                  </pic:blipFill>
                  <pic:spPr bwMode="auto">
                    <a:xfrm>
                      <a:off x="0" y="0"/>
                      <a:ext cx="2826809" cy="186695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14:anchorId="05CCAD65" wp14:editId="1824C14D">
            <wp:extent cx="2609850" cy="1801577"/>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5">
                      <a:extLst>
                        <a:ext uri="{28A0092B-C50C-407E-A947-70E740481C1C}">
                          <a14:useLocalDpi xmlns:a14="http://schemas.microsoft.com/office/drawing/2010/main" val="0"/>
                        </a:ext>
                      </a:extLst>
                    </a:blip>
                    <a:srcRect t="32280" b="33200"/>
                    <a:stretch/>
                  </pic:blipFill>
                  <pic:spPr bwMode="auto">
                    <a:xfrm>
                      <a:off x="0" y="0"/>
                      <a:ext cx="2621599" cy="180968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14:anchorId="551876FF" wp14:editId="2699EE2E">
            <wp:extent cx="2819400" cy="18929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66426"/>
                    <a:stretch/>
                  </pic:blipFill>
                  <pic:spPr bwMode="auto">
                    <a:xfrm>
                      <a:off x="0" y="0"/>
                      <a:ext cx="2822177" cy="1894789"/>
                    </a:xfrm>
                    <a:prstGeom prst="rect">
                      <a:avLst/>
                    </a:prstGeom>
                    <a:noFill/>
                    <a:ln>
                      <a:noFill/>
                    </a:ln>
                    <a:extLst>
                      <a:ext uri="{53640926-AAD7-44D8-BBD7-CCE9431645EC}">
                        <a14:shadowObscured xmlns:a14="http://schemas.microsoft.com/office/drawing/2010/main"/>
                      </a:ext>
                    </a:extLst>
                  </pic:spPr>
                </pic:pic>
              </a:graphicData>
            </a:graphic>
          </wp:inline>
        </w:drawing>
      </w:r>
    </w:p>
    <w:p w14:paraId="2DEEC539" w14:textId="77777777" w:rsidR="00BF5C43" w:rsidRDefault="00BF5C43" w:rsidP="00BF5C43">
      <w:pPr>
        <w:spacing w:after="0" w:line="240" w:lineRule="auto"/>
        <w:rPr>
          <w:rFonts w:cstheme="minorHAnsi"/>
          <w:szCs w:val="24"/>
        </w:rPr>
      </w:pPr>
      <w:r w:rsidRPr="00611B5D">
        <w:rPr>
          <w:rFonts w:cstheme="minorHAnsi"/>
          <w:b/>
          <w:szCs w:val="24"/>
        </w:rPr>
        <w:t xml:space="preserve">Figure </w:t>
      </w:r>
      <w:r>
        <w:rPr>
          <w:rFonts w:cstheme="minorHAnsi"/>
          <w:b/>
          <w:szCs w:val="24"/>
        </w:rPr>
        <w:t>3</w:t>
      </w:r>
      <w:r w:rsidRPr="00611B5D">
        <w:rPr>
          <w:rFonts w:cstheme="minorHAnsi"/>
          <w:b/>
          <w:szCs w:val="24"/>
        </w:rPr>
        <w:t>.</w:t>
      </w:r>
      <w:r w:rsidRPr="00611B5D">
        <w:rPr>
          <w:rFonts w:cstheme="minorHAnsi"/>
          <w:szCs w:val="24"/>
        </w:rPr>
        <w:t xml:space="preserve"> Calibration Curves for Yellow 5, Red 40, and Blue 1.</w:t>
      </w:r>
    </w:p>
    <w:p w14:paraId="3C10F998" w14:textId="77777777" w:rsidR="00BF5C43" w:rsidRDefault="00BF5C43" w:rsidP="00BF5C43">
      <w:pPr>
        <w:spacing w:after="0" w:line="240" w:lineRule="auto"/>
        <w:rPr>
          <w:rFonts w:cstheme="minorHAnsi"/>
          <w:szCs w:val="24"/>
        </w:rPr>
      </w:pPr>
    </w:p>
    <w:p w14:paraId="7244068B" w14:textId="77777777" w:rsidR="0003129E" w:rsidRDefault="0003129E" w:rsidP="00611B5D">
      <w:pPr>
        <w:spacing w:after="0"/>
        <w:ind w:firstLine="720"/>
        <w:rPr>
          <w:rFonts w:ascii="Times New Roman" w:hAnsi="Times New Roman" w:cs="Times New Roman"/>
          <w:sz w:val="24"/>
          <w:szCs w:val="24"/>
        </w:rPr>
      </w:pPr>
    </w:p>
    <w:p w14:paraId="36BC09E4" w14:textId="77777777" w:rsidR="00C919DE" w:rsidRDefault="00C919DE" w:rsidP="00C919DE">
      <w:pPr>
        <w:spacing w:after="0"/>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7A531082" wp14:editId="5FAD3519">
            <wp:extent cx="3690206" cy="2246953"/>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8866" cy="2252226"/>
                    </a:xfrm>
                    <a:prstGeom prst="rect">
                      <a:avLst/>
                    </a:prstGeom>
                    <a:noFill/>
                  </pic:spPr>
                </pic:pic>
              </a:graphicData>
            </a:graphic>
          </wp:inline>
        </w:drawing>
      </w:r>
    </w:p>
    <w:p w14:paraId="66D4525B" w14:textId="77777777" w:rsidR="003A1E49" w:rsidRPr="00C919DE" w:rsidRDefault="003A1E49" w:rsidP="00C919DE">
      <w:pPr>
        <w:spacing w:after="0"/>
        <w:rPr>
          <w:rFonts w:cstheme="minorHAnsi"/>
          <w:szCs w:val="24"/>
        </w:rPr>
      </w:pPr>
      <w:r w:rsidRPr="00C919DE">
        <w:rPr>
          <w:rFonts w:cstheme="minorHAnsi"/>
          <w:b/>
          <w:szCs w:val="24"/>
        </w:rPr>
        <w:t xml:space="preserve">Figure </w:t>
      </w:r>
      <w:r w:rsidR="006F65E2">
        <w:rPr>
          <w:rFonts w:cstheme="minorHAnsi"/>
          <w:b/>
          <w:szCs w:val="24"/>
        </w:rPr>
        <w:t>4</w:t>
      </w:r>
      <w:r w:rsidRPr="00C919DE">
        <w:rPr>
          <w:rFonts w:cstheme="minorHAnsi"/>
          <w:b/>
          <w:szCs w:val="24"/>
        </w:rPr>
        <w:t>.</w:t>
      </w:r>
      <w:r w:rsidRPr="00C919DE">
        <w:rPr>
          <w:rFonts w:cstheme="minorHAnsi"/>
          <w:szCs w:val="24"/>
        </w:rPr>
        <w:t xml:space="preserve"> UV-</w:t>
      </w:r>
      <w:r w:rsidR="00AA585A">
        <w:rPr>
          <w:rFonts w:cstheme="minorHAnsi"/>
          <w:szCs w:val="24"/>
        </w:rPr>
        <w:t>Visible</w:t>
      </w:r>
      <w:r w:rsidRPr="00C919DE">
        <w:rPr>
          <w:rFonts w:cstheme="minorHAnsi"/>
          <w:szCs w:val="24"/>
        </w:rPr>
        <w:t xml:space="preserve"> spectrum for </w:t>
      </w:r>
      <w:r w:rsidR="005A380A" w:rsidRPr="00C919DE">
        <w:rPr>
          <w:rFonts w:cstheme="minorHAnsi"/>
          <w:szCs w:val="24"/>
        </w:rPr>
        <w:t>Kool Aid Bursts Cherry.</w:t>
      </w:r>
    </w:p>
    <w:p w14:paraId="7A6867CA" w14:textId="77777777" w:rsidR="005A380A" w:rsidRDefault="0003129E" w:rsidP="00786732">
      <w:pPr>
        <w:spacing w:after="0"/>
        <w:jc w:val="center"/>
        <w:rPr>
          <w:rFonts w:ascii="Times New Roman" w:hAnsi="Times New Roman" w:cs="Times New Roman"/>
          <w:sz w:val="24"/>
          <w:szCs w:val="24"/>
        </w:rPr>
      </w:pPr>
      <w:r>
        <w:rPr>
          <w:noProof/>
        </w:rPr>
        <w:lastRenderedPageBreak/>
        <w:drawing>
          <wp:inline distT="0" distB="0" distL="0" distR="0" wp14:anchorId="12DAF340" wp14:editId="74B298B1">
            <wp:extent cx="3762375" cy="22722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85194" cy="2286023"/>
                    </a:xfrm>
                    <a:prstGeom prst="rect">
                      <a:avLst/>
                    </a:prstGeom>
                  </pic:spPr>
                </pic:pic>
              </a:graphicData>
            </a:graphic>
          </wp:inline>
        </w:drawing>
      </w:r>
    </w:p>
    <w:p w14:paraId="12629E75" w14:textId="77777777" w:rsidR="0003129E" w:rsidRDefault="005A380A" w:rsidP="00A17E76">
      <w:pPr>
        <w:spacing w:after="0"/>
        <w:rPr>
          <w:rFonts w:cstheme="minorHAnsi"/>
          <w:szCs w:val="24"/>
        </w:rPr>
      </w:pPr>
      <w:r w:rsidRPr="00C919DE">
        <w:rPr>
          <w:rFonts w:cstheme="minorHAnsi"/>
          <w:b/>
          <w:szCs w:val="24"/>
        </w:rPr>
        <w:t xml:space="preserve">Figure </w:t>
      </w:r>
      <w:r w:rsidR="006F65E2">
        <w:rPr>
          <w:rFonts w:cstheme="minorHAnsi"/>
          <w:b/>
          <w:szCs w:val="24"/>
        </w:rPr>
        <w:t>5</w:t>
      </w:r>
      <w:r w:rsidRPr="00C919DE">
        <w:rPr>
          <w:rFonts w:cstheme="minorHAnsi"/>
          <w:b/>
          <w:szCs w:val="24"/>
        </w:rPr>
        <w:t xml:space="preserve">. </w:t>
      </w:r>
      <w:r w:rsidRPr="00C919DE">
        <w:rPr>
          <w:rFonts w:cstheme="minorHAnsi"/>
          <w:szCs w:val="24"/>
        </w:rPr>
        <w:t>UV-</w:t>
      </w:r>
      <w:r w:rsidR="00AA585A">
        <w:rPr>
          <w:rFonts w:cstheme="minorHAnsi"/>
          <w:szCs w:val="24"/>
        </w:rPr>
        <w:t>Visible</w:t>
      </w:r>
      <w:r w:rsidRPr="00C919DE">
        <w:rPr>
          <w:rFonts w:cstheme="minorHAnsi"/>
          <w:szCs w:val="24"/>
        </w:rPr>
        <w:t xml:space="preserve"> spectrum for Kool Aid Bursts Fruit Punch.</w:t>
      </w:r>
    </w:p>
    <w:p w14:paraId="6C659B89" w14:textId="77777777" w:rsidR="005A380A" w:rsidRDefault="005A380A" w:rsidP="00A17E76">
      <w:pPr>
        <w:spacing w:after="0"/>
        <w:rPr>
          <w:rFonts w:ascii="Times New Roman" w:hAnsi="Times New Roman" w:cs="Times New Roman"/>
          <w:sz w:val="24"/>
          <w:szCs w:val="24"/>
        </w:rPr>
      </w:pPr>
    </w:p>
    <w:p w14:paraId="110CB6FB" w14:textId="77777777" w:rsidR="005A380A" w:rsidRDefault="0003129E" w:rsidP="00786732">
      <w:pPr>
        <w:spacing w:after="0"/>
        <w:jc w:val="center"/>
        <w:rPr>
          <w:rFonts w:ascii="Times New Roman" w:hAnsi="Times New Roman" w:cs="Times New Roman"/>
          <w:sz w:val="24"/>
          <w:szCs w:val="24"/>
        </w:rPr>
      </w:pPr>
      <w:r>
        <w:rPr>
          <w:noProof/>
        </w:rPr>
        <w:drawing>
          <wp:inline distT="0" distB="0" distL="0" distR="0" wp14:anchorId="0298B238" wp14:editId="36F9C1D2">
            <wp:extent cx="3938385" cy="238844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43640" cy="2391627"/>
                    </a:xfrm>
                    <a:prstGeom prst="rect">
                      <a:avLst/>
                    </a:prstGeom>
                  </pic:spPr>
                </pic:pic>
              </a:graphicData>
            </a:graphic>
          </wp:inline>
        </w:drawing>
      </w:r>
    </w:p>
    <w:p w14:paraId="2FD4775A" w14:textId="77777777" w:rsidR="005A380A" w:rsidRDefault="005A380A" w:rsidP="00A17E76">
      <w:pPr>
        <w:spacing w:after="0"/>
        <w:rPr>
          <w:rFonts w:cstheme="minorHAnsi"/>
          <w:szCs w:val="24"/>
        </w:rPr>
      </w:pPr>
      <w:r w:rsidRPr="00C919DE">
        <w:rPr>
          <w:rFonts w:cstheme="minorHAnsi"/>
          <w:b/>
          <w:szCs w:val="24"/>
        </w:rPr>
        <w:t xml:space="preserve">Figure </w:t>
      </w:r>
      <w:r w:rsidR="006F65E2">
        <w:rPr>
          <w:rFonts w:cstheme="minorHAnsi"/>
          <w:b/>
          <w:szCs w:val="24"/>
        </w:rPr>
        <w:t>6</w:t>
      </w:r>
      <w:r w:rsidRPr="00C919DE">
        <w:rPr>
          <w:rFonts w:cstheme="minorHAnsi"/>
          <w:szCs w:val="24"/>
        </w:rPr>
        <w:t>. UV-</w:t>
      </w:r>
      <w:r w:rsidR="00AA585A">
        <w:rPr>
          <w:rFonts w:cstheme="minorHAnsi"/>
          <w:szCs w:val="24"/>
        </w:rPr>
        <w:t>Visible</w:t>
      </w:r>
      <w:r w:rsidRPr="00C919DE">
        <w:rPr>
          <w:rFonts w:cstheme="minorHAnsi"/>
          <w:szCs w:val="24"/>
        </w:rPr>
        <w:t xml:space="preserve"> spectrum for </w:t>
      </w:r>
      <w:r w:rsidR="0003129E">
        <w:rPr>
          <w:rFonts w:cstheme="minorHAnsi"/>
          <w:szCs w:val="24"/>
        </w:rPr>
        <w:t>Powdered Kool Aid Tropical</w:t>
      </w:r>
      <w:r w:rsidR="00360F3F" w:rsidRPr="00C919DE">
        <w:rPr>
          <w:rFonts w:cstheme="minorHAnsi"/>
          <w:szCs w:val="24"/>
        </w:rPr>
        <w:t xml:space="preserve"> Punch.</w:t>
      </w:r>
    </w:p>
    <w:p w14:paraId="04F38C12" w14:textId="77777777" w:rsidR="0003129E" w:rsidRPr="0003129E" w:rsidRDefault="0003129E" w:rsidP="00A17E76">
      <w:pPr>
        <w:spacing w:after="0"/>
        <w:rPr>
          <w:rFonts w:cstheme="minorHAnsi"/>
          <w:szCs w:val="24"/>
        </w:rPr>
      </w:pPr>
    </w:p>
    <w:p w14:paraId="0E512FE3" w14:textId="77777777" w:rsidR="005A380A" w:rsidRDefault="0003129E" w:rsidP="00786732">
      <w:pPr>
        <w:spacing w:after="0"/>
        <w:jc w:val="center"/>
        <w:rPr>
          <w:rFonts w:ascii="Times New Roman" w:hAnsi="Times New Roman" w:cs="Times New Roman"/>
          <w:sz w:val="24"/>
          <w:szCs w:val="24"/>
        </w:rPr>
      </w:pPr>
      <w:r>
        <w:rPr>
          <w:noProof/>
        </w:rPr>
        <w:drawing>
          <wp:inline distT="0" distB="0" distL="0" distR="0" wp14:anchorId="268D66F7" wp14:editId="19B3DBC3">
            <wp:extent cx="3859543" cy="2338867"/>
            <wp:effectExtent l="0" t="0" r="762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53238" cy="2335046"/>
                    </a:xfrm>
                    <a:prstGeom prst="rect">
                      <a:avLst/>
                    </a:prstGeom>
                  </pic:spPr>
                </pic:pic>
              </a:graphicData>
            </a:graphic>
          </wp:inline>
        </w:drawing>
      </w:r>
    </w:p>
    <w:p w14:paraId="5BA6C46C" w14:textId="77777777" w:rsidR="00B84043" w:rsidRPr="0003129E" w:rsidRDefault="00373100" w:rsidP="00A17E76">
      <w:pPr>
        <w:spacing w:after="0"/>
        <w:rPr>
          <w:rFonts w:cstheme="minorHAnsi"/>
          <w:szCs w:val="24"/>
        </w:rPr>
      </w:pPr>
      <w:r w:rsidRPr="00C919DE">
        <w:rPr>
          <w:rFonts w:cstheme="minorHAnsi"/>
          <w:b/>
          <w:szCs w:val="24"/>
        </w:rPr>
        <w:t xml:space="preserve">Figure </w:t>
      </w:r>
      <w:r w:rsidR="006F65E2">
        <w:rPr>
          <w:rFonts w:cstheme="minorHAnsi"/>
          <w:b/>
          <w:szCs w:val="24"/>
        </w:rPr>
        <w:t>7</w:t>
      </w:r>
      <w:r w:rsidRPr="00C919DE">
        <w:rPr>
          <w:rFonts w:cstheme="minorHAnsi"/>
          <w:b/>
          <w:szCs w:val="24"/>
        </w:rPr>
        <w:t>.</w:t>
      </w:r>
      <w:r w:rsidRPr="00C919DE">
        <w:rPr>
          <w:rFonts w:cstheme="minorHAnsi"/>
          <w:szCs w:val="24"/>
        </w:rPr>
        <w:t xml:space="preserve"> UV-</w:t>
      </w:r>
      <w:r w:rsidR="00AA585A">
        <w:rPr>
          <w:rFonts w:cstheme="minorHAnsi"/>
          <w:szCs w:val="24"/>
        </w:rPr>
        <w:t>Visible</w:t>
      </w:r>
      <w:r w:rsidRPr="00C919DE">
        <w:rPr>
          <w:rFonts w:cstheme="minorHAnsi"/>
          <w:szCs w:val="24"/>
        </w:rPr>
        <w:t xml:space="preserve"> spectrum for Gatorade G2 Fruit Punch.</w:t>
      </w:r>
    </w:p>
    <w:p w14:paraId="27CA3C7A" w14:textId="77777777" w:rsidR="00C919DE" w:rsidRDefault="00C919DE" w:rsidP="00A17E76">
      <w:pPr>
        <w:spacing w:after="0"/>
        <w:rPr>
          <w:rFonts w:ascii="Times New Roman" w:hAnsi="Times New Roman" w:cs="Times New Roman"/>
          <w:sz w:val="24"/>
          <w:szCs w:val="24"/>
        </w:rPr>
      </w:pPr>
    </w:p>
    <w:p w14:paraId="147ED49D" w14:textId="77777777" w:rsidR="00B84043" w:rsidRDefault="0003129E" w:rsidP="00786732">
      <w:pPr>
        <w:spacing w:after="0"/>
        <w:jc w:val="center"/>
        <w:rPr>
          <w:rFonts w:ascii="Times New Roman" w:hAnsi="Times New Roman" w:cs="Times New Roman"/>
          <w:sz w:val="24"/>
          <w:szCs w:val="24"/>
        </w:rPr>
      </w:pPr>
      <w:r>
        <w:rPr>
          <w:noProof/>
        </w:rPr>
        <w:drawing>
          <wp:inline distT="0" distB="0" distL="0" distR="0" wp14:anchorId="24028D00" wp14:editId="10E80594">
            <wp:extent cx="3819525" cy="23106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4158" cy="2319537"/>
                    </a:xfrm>
                    <a:prstGeom prst="rect">
                      <a:avLst/>
                    </a:prstGeom>
                  </pic:spPr>
                </pic:pic>
              </a:graphicData>
            </a:graphic>
          </wp:inline>
        </w:drawing>
      </w:r>
    </w:p>
    <w:p w14:paraId="60AF38AA" w14:textId="77777777" w:rsidR="00B84043" w:rsidRPr="00C919DE" w:rsidRDefault="00B84043" w:rsidP="00A17E76">
      <w:pPr>
        <w:spacing w:after="0"/>
        <w:rPr>
          <w:rFonts w:cstheme="minorHAnsi"/>
          <w:szCs w:val="24"/>
        </w:rPr>
      </w:pPr>
      <w:r w:rsidRPr="00C919DE">
        <w:rPr>
          <w:rFonts w:cstheme="minorHAnsi"/>
          <w:b/>
          <w:szCs w:val="24"/>
        </w:rPr>
        <w:t xml:space="preserve">Figure </w:t>
      </w:r>
      <w:r w:rsidR="006F65E2">
        <w:rPr>
          <w:rFonts w:cstheme="minorHAnsi"/>
          <w:b/>
          <w:szCs w:val="24"/>
        </w:rPr>
        <w:t>8</w:t>
      </w:r>
      <w:r w:rsidRPr="00C919DE">
        <w:rPr>
          <w:rFonts w:cstheme="minorHAnsi"/>
          <w:b/>
          <w:szCs w:val="24"/>
        </w:rPr>
        <w:t>.</w:t>
      </w:r>
      <w:r w:rsidRPr="00C919DE">
        <w:rPr>
          <w:rFonts w:cstheme="minorHAnsi"/>
          <w:szCs w:val="24"/>
        </w:rPr>
        <w:t xml:space="preserve"> UV-</w:t>
      </w:r>
      <w:r w:rsidR="00AA585A">
        <w:rPr>
          <w:rFonts w:cstheme="minorHAnsi"/>
          <w:szCs w:val="24"/>
        </w:rPr>
        <w:t>Visible</w:t>
      </w:r>
      <w:r w:rsidRPr="00C919DE">
        <w:rPr>
          <w:rFonts w:cstheme="minorHAnsi"/>
          <w:szCs w:val="24"/>
        </w:rPr>
        <w:t xml:space="preserve"> spectrum for Gatorade G2 Grape.</w:t>
      </w:r>
    </w:p>
    <w:p w14:paraId="3D1DC359" w14:textId="77777777" w:rsidR="00B84043" w:rsidRDefault="00B84043" w:rsidP="00A17E76">
      <w:pPr>
        <w:spacing w:after="0"/>
        <w:rPr>
          <w:rFonts w:ascii="Times New Roman" w:hAnsi="Times New Roman" w:cs="Times New Roman"/>
          <w:sz w:val="24"/>
          <w:szCs w:val="24"/>
        </w:rPr>
      </w:pPr>
    </w:p>
    <w:p w14:paraId="39DC1542" w14:textId="77777777" w:rsidR="00B84043" w:rsidRDefault="0003129E" w:rsidP="00786732">
      <w:pPr>
        <w:spacing w:after="0"/>
        <w:jc w:val="center"/>
        <w:rPr>
          <w:rFonts w:ascii="Times New Roman" w:hAnsi="Times New Roman" w:cs="Times New Roman"/>
          <w:sz w:val="24"/>
          <w:szCs w:val="24"/>
        </w:rPr>
      </w:pPr>
      <w:r>
        <w:rPr>
          <w:noProof/>
        </w:rPr>
        <w:drawing>
          <wp:inline distT="0" distB="0" distL="0" distR="0" wp14:anchorId="302ACAAB" wp14:editId="74ADDC08">
            <wp:extent cx="3775646" cy="2266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96807" cy="2279655"/>
                    </a:xfrm>
                    <a:prstGeom prst="rect">
                      <a:avLst/>
                    </a:prstGeom>
                  </pic:spPr>
                </pic:pic>
              </a:graphicData>
            </a:graphic>
          </wp:inline>
        </w:drawing>
      </w:r>
    </w:p>
    <w:p w14:paraId="4B285C58" w14:textId="77777777" w:rsidR="00B84043" w:rsidRPr="00C919DE" w:rsidRDefault="00B84043" w:rsidP="00A17E76">
      <w:pPr>
        <w:spacing w:after="0"/>
        <w:rPr>
          <w:rFonts w:cstheme="minorHAnsi"/>
          <w:szCs w:val="24"/>
        </w:rPr>
      </w:pPr>
      <w:r w:rsidRPr="00C919DE">
        <w:rPr>
          <w:rFonts w:cstheme="minorHAnsi"/>
          <w:b/>
          <w:szCs w:val="24"/>
        </w:rPr>
        <w:t xml:space="preserve">Figure </w:t>
      </w:r>
      <w:r w:rsidR="006F65E2">
        <w:rPr>
          <w:rFonts w:cstheme="minorHAnsi"/>
          <w:b/>
          <w:szCs w:val="24"/>
        </w:rPr>
        <w:t xml:space="preserve">9. </w:t>
      </w:r>
      <w:r w:rsidRPr="00C919DE">
        <w:rPr>
          <w:rFonts w:cstheme="minorHAnsi"/>
          <w:szCs w:val="24"/>
        </w:rPr>
        <w:t>UV-</w:t>
      </w:r>
      <w:r w:rsidR="00AA585A">
        <w:rPr>
          <w:rFonts w:cstheme="minorHAnsi"/>
          <w:szCs w:val="24"/>
        </w:rPr>
        <w:t>Visible</w:t>
      </w:r>
      <w:r w:rsidRPr="00C919DE">
        <w:rPr>
          <w:rFonts w:cstheme="minorHAnsi"/>
          <w:szCs w:val="24"/>
        </w:rPr>
        <w:t xml:space="preserve"> spectrum for </w:t>
      </w:r>
      <w:r w:rsidR="00FD5871" w:rsidRPr="00C919DE">
        <w:rPr>
          <w:rFonts w:cstheme="minorHAnsi"/>
          <w:szCs w:val="24"/>
        </w:rPr>
        <w:t>Kool Aid Jammers Grape.</w:t>
      </w:r>
    </w:p>
    <w:p w14:paraId="666B6DDD" w14:textId="77777777" w:rsidR="00FD5871" w:rsidRDefault="00FD5871" w:rsidP="00A17E76">
      <w:pPr>
        <w:spacing w:after="0"/>
        <w:rPr>
          <w:rFonts w:ascii="Times New Roman" w:hAnsi="Times New Roman" w:cs="Times New Roman"/>
          <w:sz w:val="24"/>
          <w:szCs w:val="24"/>
        </w:rPr>
      </w:pPr>
    </w:p>
    <w:p w14:paraId="4262A594" w14:textId="77777777" w:rsidR="00FD5871" w:rsidRDefault="0003129E" w:rsidP="00786732">
      <w:pPr>
        <w:spacing w:after="0"/>
        <w:jc w:val="center"/>
        <w:rPr>
          <w:rFonts w:ascii="Times New Roman" w:hAnsi="Times New Roman" w:cs="Times New Roman"/>
          <w:sz w:val="24"/>
          <w:szCs w:val="24"/>
        </w:rPr>
      </w:pPr>
      <w:r>
        <w:rPr>
          <w:noProof/>
        </w:rPr>
        <w:drawing>
          <wp:inline distT="0" distB="0" distL="0" distR="0" wp14:anchorId="4CDF1DE9" wp14:editId="268B48FD">
            <wp:extent cx="3819525" cy="2309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34818" cy="2318356"/>
                    </a:xfrm>
                    <a:prstGeom prst="rect">
                      <a:avLst/>
                    </a:prstGeom>
                  </pic:spPr>
                </pic:pic>
              </a:graphicData>
            </a:graphic>
          </wp:inline>
        </w:drawing>
      </w:r>
    </w:p>
    <w:p w14:paraId="5D7706FD" w14:textId="77777777" w:rsidR="00FD5871" w:rsidRDefault="00FD5871" w:rsidP="00A17E76">
      <w:pPr>
        <w:spacing w:after="0"/>
        <w:rPr>
          <w:rFonts w:cstheme="minorHAnsi"/>
          <w:szCs w:val="24"/>
        </w:rPr>
      </w:pPr>
      <w:r w:rsidRPr="00C919DE">
        <w:rPr>
          <w:rFonts w:cstheme="minorHAnsi"/>
          <w:b/>
          <w:szCs w:val="24"/>
        </w:rPr>
        <w:t xml:space="preserve">Figure </w:t>
      </w:r>
      <w:r w:rsidR="00590308">
        <w:rPr>
          <w:rFonts w:cstheme="minorHAnsi"/>
          <w:b/>
          <w:szCs w:val="24"/>
        </w:rPr>
        <w:t>1</w:t>
      </w:r>
      <w:r w:rsidR="006F65E2">
        <w:rPr>
          <w:rFonts w:cstheme="minorHAnsi"/>
          <w:b/>
          <w:szCs w:val="24"/>
        </w:rPr>
        <w:t>0</w:t>
      </w:r>
      <w:r w:rsidRPr="00C919DE">
        <w:rPr>
          <w:rFonts w:cstheme="minorHAnsi"/>
          <w:b/>
          <w:szCs w:val="24"/>
        </w:rPr>
        <w:t>.</w:t>
      </w:r>
      <w:r w:rsidRPr="00C919DE">
        <w:rPr>
          <w:rFonts w:cstheme="minorHAnsi"/>
          <w:szCs w:val="24"/>
        </w:rPr>
        <w:t xml:space="preserve"> UV-</w:t>
      </w:r>
      <w:r w:rsidR="00AA585A">
        <w:rPr>
          <w:rFonts w:cstheme="minorHAnsi"/>
          <w:szCs w:val="24"/>
        </w:rPr>
        <w:t>Visible</w:t>
      </w:r>
      <w:r w:rsidRPr="00C919DE">
        <w:rPr>
          <w:rFonts w:cstheme="minorHAnsi"/>
          <w:szCs w:val="24"/>
        </w:rPr>
        <w:t xml:space="preserve"> spectrum for </w:t>
      </w:r>
      <w:r w:rsidR="0003129E">
        <w:rPr>
          <w:rFonts w:cstheme="minorHAnsi"/>
          <w:szCs w:val="24"/>
        </w:rPr>
        <w:t xml:space="preserve">Powdered </w:t>
      </w:r>
      <w:r w:rsidRPr="00C919DE">
        <w:rPr>
          <w:rFonts w:cstheme="minorHAnsi"/>
          <w:szCs w:val="24"/>
        </w:rPr>
        <w:t>Kool Aid Grape.</w:t>
      </w:r>
    </w:p>
    <w:p w14:paraId="3A540B27" w14:textId="77777777" w:rsidR="00FD5871" w:rsidRDefault="0003129E" w:rsidP="008F2B8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7BE77A" wp14:editId="546C1DCB">
            <wp:extent cx="3989677" cy="2392701"/>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06832" cy="2402989"/>
                    </a:xfrm>
                    <a:prstGeom prst="rect">
                      <a:avLst/>
                    </a:prstGeom>
                    <a:noFill/>
                  </pic:spPr>
                </pic:pic>
              </a:graphicData>
            </a:graphic>
          </wp:inline>
        </w:drawing>
      </w:r>
    </w:p>
    <w:p w14:paraId="453C9895" w14:textId="77777777" w:rsidR="008F2B89" w:rsidRPr="00EF498F" w:rsidRDefault="006B7C7E" w:rsidP="00A17E76">
      <w:pPr>
        <w:spacing w:after="0"/>
        <w:rPr>
          <w:rFonts w:cstheme="minorHAnsi"/>
          <w:szCs w:val="24"/>
        </w:rPr>
      </w:pPr>
      <w:r w:rsidRPr="00C919DE">
        <w:rPr>
          <w:rFonts w:cstheme="minorHAnsi"/>
          <w:b/>
          <w:szCs w:val="24"/>
        </w:rPr>
        <w:t xml:space="preserve">Figure </w:t>
      </w:r>
      <w:r w:rsidR="006F65E2">
        <w:rPr>
          <w:rFonts w:cstheme="minorHAnsi"/>
          <w:b/>
          <w:szCs w:val="24"/>
        </w:rPr>
        <w:t>11</w:t>
      </w:r>
      <w:r w:rsidRPr="00C919DE">
        <w:rPr>
          <w:rFonts w:cstheme="minorHAnsi"/>
          <w:b/>
          <w:szCs w:val="24"/>
        </w:rPr>
        <w:t>.</w:t>
      </w:r>
      <w:r w:rsidRPr="00C919DE">
        <w:rPr>
          <w:rFonts w:cstheme="minorHAnsi"/>
          <w:szCs w:val="24"/>
        </w:rPr>
        <w:t xml:space="preserve"> UV-</w:t>
      </w:r>
      <w:r w:rsidR="00AA585A">
        <w:rPr>
          <w:rFonts w:cstheme="minorHAnsi"/>
          <w:szCs w:val="24"/>
        </w:rPr>
        <w:t>Visible</w:t>
      </w:r>
      <w:r w:rsidRPr="00C919DE">
        <w:rPr>
          <w:rFonts w:cstheme="minorHAnsi"/>
          <w:szCs w:val="24"/>
        </w:rPr>
        <w:t xml:space="preserve"> spectrum for Kool Aid Bursts Grape.</w:t>
      </w:r>
    </w:p>
    <w:p w14:paraId="40B6558F" w14:textId="77777777" w:rsidR="006B7C7E" w:rsidRPr="006B7C7E" w:rsidRDefault="0003129E" w:rsidP="008F2B89">
      <w:pPr>
        <w:spacing w:after="0" w:line="240" w:lineRule="auto"/>
        <w:jc w:val="center"/>
        <w:rPr>
          <w:rFonts w:ascii="Times New Roman" w:hAnsi="Times New Roman" w:cs="Times New Roman"/>
          <w:sz w:val="24"/>
          <w:szCs w:val="24"/>
        </w:rPr>
      </w:pPr>
      <w:r>
        <w:rPr>
          <w:noProof/>
        </w:rPr>
        <w:drawing>
          <wp:inline distT="0" distB="0" distL="0" distR="0" wp14:anchorId="52BFD2DB" wp14:editId="2408FACB">
            <wp:extent cx="3771900" cy="2282529"/>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84518" cy="2290164"/>
                    </a:xfrm>
                    <a:prstGeom prst="rect">
                      <a:avLst/>
                    </a:prstGeom>
                  </pic:spPr>
                </pic:pic>
              </a:graphicData>
            </a:graphic>
          </wp:inline>
        </w:drawing>
      </w:r>
    </w:p>
    <w:p w14:paraId="2DFD2917" w14:textId="77777777" w:rsidR="008F2B89" w:rsidRPr="008F2B89" w:rsidRDefault="006B7C7E" w:rsidP="008F2B89">
      <w:pPr>
        <w:spacing w:after="0"/>
        <w:rPr>
          <w:rFonts w:cstheme="minorHAnsi"/>
          <w:szCs w:val="24"/>
        </w:rPr>
      </w:pPr>
      <w:r w:rsidRPr="00C919DE">
        <w:rPr>
          <w:rFonts w:cstheme="minorHAnsi"/>
          <w:b/>
          <w:szCs w:val="24"/>
        </w:rPr>
        <w:t>Figure 1</w:t>
      </w:r>
      <w:r w:rsidR="006F65E2">
        <w:rPr>
          <w:rFonts w:cstheme="minorHAnsi"/>
          <w:b/>
          <w:szCs w:val="24"/>
        </w:rPr>
        <w:t>2</w:t>
      </w:r>
      <w:r w:rsidRPr="00C919DE">
        <w:rPr>
          <w:rFonts w:cstheme="minorHAnsi"/>
          <w:b/>
          <w:szCs w:val="24"/>
        </w:rPr>
        <w:t>.</w:t>
      </w:r>
      <w:r w:rsidRPr="00C919DE">
        <w:rPr>
          <w:rFonts w:cstheme="minorHAnsi"/>
          <w:szCs w:val="24"/>
        </w:rPr>
        <w:t xml:space="preserve"> UV-</w:t>
      </w:r>
      <w:r w:rsidR="00AA585A">
        <w:rPr>
          <w:rFonts w:cstheme="minorHAnsi"/>
          <w:szCs w:val="24"/>
        </w:rPr>
        <w:t>Visible</w:t>
      </w:r>
      <w:r w:rsidRPr="00C919DE">
        <w:rPr>
          <w:rFonts w:cstheme="minorHAnsi"/>
          <w:szCs w:val="24"/>
        </w:rPr>
        <w:t xml:space="preserve"> spectrum for Hawaiian Punch.</w:t>
      </w:r>
    </w:p>
    <w:p w14:paraId="641E1E89" w14:textId="77777777" w:rsidR="006B7C7E" w:rsidRDefault="0003129E" w:rsidP="008F2B89">
      <w:pPr>
        <w:spacing w:after="0" w:line="240" w:lineRule="auto"/>
        <w:jc w:val="center"/>
        <w:rPr>
          <w:rFonts w:ascii="Times New Roman" w:hAnsi="Times New Roman" w:cs="Times New Roman"/>
          <w:sz w:val="24"/>
          <w:szCs w:val="24"/>
        </w:rPr>
      </w:pPr>
      <w:r>
        <w:rPr>
          <w:noProof/>
        </w:rPr>
        <w:drawing>
          <wp:inline distT="0" distB="0" distL="0" distR="0" wp14:anchorId="078A126B" wp14:editId="56F15016">
            <wp:extent cx="3785452" cy="229552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92045" cy="2299523"/>
                    </a:xfrm>
                    <a:prstGeom prst="rect">
                      <a:avLst/>
                    </a:prstGeom>
                  </pic:spPr>
                </pic:pic>
              </a:graphicData>
            </a:graphic>
          </wp:inline>
        </w:drawing>
      </w:r>
    </w:p>
    <w:p w14:paraId="72865D09" w14:textId="77777777" w:rsidR="00EF498F" w:rsidRDefault="006B7C7E" w:rsidP="00C854A0">
      <w:pPr>
        <w:spacing w:after="0" w:line="240" w:lineRule="auto"/>
        <w:rPr>
          <w:rFonts w:cstheme="minorHAnsi"/>
          <w:szCs w:val="24"/>
        </w:rPr>
      </w:pPr>
      <w:r w:rsidRPr="00C919DE">
        <w:rPr>
          <w:rFonts w:cstheme="minorHAnsi"/>
          <w:b/>
          <w:szCs w:val="24"/>
        </w:rPr>
        <w:t>Figure 1</w:t>
      </w:r>
      <w:r w:rsidR="006F65E2">
        <w:rPr>
          <w:rFonts w:cstheme="minorHAnsi"/>
          <w:b/>
          <w:szCs w:val="24"/>
        </w:rPr>
        <w:t>3</w:t>
      </w:r>
      <w:r w:rsidRPr="00C919DE">
        <w:rPr>
          <w:rFonts w:cstheme="minorHAnsi"/>
          <w:b/>
          <w:szCs w:val="24"/>
        </w:rPr>
        <w:t>.</w:t>
      </w:r>
      <w:r w:rsidRPr="00C919DE">
        <w:rPr>
          <w:rFonts w:cstheme="minorHAnsi"/>
          <w:szCs w:val="24"/>
        </w:rPr>
        <w:t xml:space="preserve"> </w:t>
      </w:r>
      <w:r w:rsidR="00C919DE" w:rsidRPr="00C919DE">
        <w:rPr>
          <w:rFonts w:cstheme="minorHAnsi"/>
          <w:szCs w:val="24"/>
        </w:rPr>
        <w:t>UV-</w:t>
      </w:r>
      <w:r w:rsidR="00AA585A">
        <w:rPr>
          <w:rFonts w:cstheme="minorHAnsi"/>
          <w:szCs w:val="24"/>
        </w:rPr>
        <w:t>Visible</w:t>
      </w:r>
      <w:r w:rsidR="00C919DE" w:rsidRPr="00C919DE">
        <w:rPr>
          <w:rFonts w:cstheme="minorHAnsi"/>
          <w:szCs w:val="24"/>
        </w:rPr>
        <w:t xml:space="preserve"> absorption spectrum for V8 Splash. The fact that the baseline slopes upward toward smaller wavelengths indicates that V8 Splash contains something else that is interfering with this analysis, likely scattering of incident light by particulates in the added fruit juice.</w:t>
      </w:r>
    </w:p>
    <w:p w14:paraId="27AC185C" w14:textId="77777777" w:rsidR="006F628E" w:rsidRDefault="006F628E" w:rsidP="00C854A0">
      <w:pPr>
        <w:spacing w:after="0" w:line="240" w:lineRule="auto"/>
        <w:rPr>
          <w:rFonts w:cstheme="minorHAnsi"/>
          <w:szCs w:val="24"/>
        </w:rPr>
      </w:pPr>
    </w:p>
    <w:p w14:paraId="102F3F17" w14:textId="77777777" w:rsidR="008F05C2" w:rsidRDefault="008F05C2" w:rsidP="008F2B89">
      <w:pPr>
        <w:spacing w:after="0" w:line="240" w:lineRule="auto"/>
        <w:jc w:val="center"/>
        <w:rPr>
          <w:rFonts w:cstheme="minorHAnsi"/>
          <w:szCs w:val="24"/>
        </w:rPr>
      </w:pPr>
      <w:r>
        <w:rPr>
          <w:rFonts w:cstheme="minorHAnsi"/>
          <w:noProof/>
          <w:szCs w:val="24"/>
        </w:rPr>
        <w:lastRenderedPageBreak/>
        <w:drawing>
          <wp:inline distT="0" distB="0" distL="0" distR="0" wp14:anchorId="029A4532" wp14:editId="735D4389">
            <wp:extent cx="3733493" cy="2247345"/>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3878" cy="2259616"/>
                    </a:xfrm>
                    <a:prstGeom prst="rect">
                      <a:avLst/>
                    </a:prstGeom>
                    <a:noFill/>
                  </pic:spPr>
                </pic:pic>
              </a:graphicData>
            </a:graphic>
          </wp:inline>
        </w:drawing>
      </w:r>
    </w:p>
    <w:p w14:paraId="7F941BA2" w14:textId="77777777" w:rsidR="00C854A0" w:rsidRDefault="008F05C2" w:rsidP="008F2B89">
      <w:pPr>
        <w:spacing w:after="0" w:line="240" w:lineRule="auto"/>
        <w:rPr>
          <w:rFonts w:cstheme="minorHAnsi"/>
          <w:szCs w:val="24"/>
        </w:rPr>
      </w:pPr>
      <w:r w:rsidRPr="00C919DE">
        <w:rPr>
          <w:rFonts w:cstheme="minorHAnsi"/>
          <w:b/>
          <w:szCs w:val="24"/>
        </w:rPr>
        <w:t>Figure 1</w:t>
      </w:r>
      <w:r w:rsidR="006F65E2">
        <w:rPr>
          <w:rFonts w:cstheme="minorHAnsi"/>
          <w:b/>
          <w:szCs w:val="24"/>
        </w:rPr>
        <w:t>4</w:t>
      </w:r>
      <w:r w:rsidRPr="00C919DE">
        <w:rPr>
          <w:rFonts w:cstheme="minorHAnsi"/>
          <w:b/>
          <w:szCs w:val="24"/>
        </w:rPr>
        <w:t>.</w:t>
      </w:r>
      <w:r w:rsidRPr="00C919DE">
        <w:rPr>
          <w:rFonts w:cstheme="minorHAnsi"/>
          <w:szCs w:val="24"/>
        </w:rPr>
        <w:t xml:space="preserve"> UV-</w:t>
      </w:r>
      <w:r w:rsidR="00AA585A">
        <w:rPr>
          <w:rFonts w:cstheme="minorHAnsi"/>
          <w:szCs w:val="24"/>
        </w:rPr>
        <w:t>Visible</w:t>
      </w:r>
      <w:r w:rsidRPr="00C919DE">
        <w:rPr>
          <w:rFonts w:cstheme="minorHAnsi"/>
          <w:szCs w:val="24"/>
        </w:rPr>
        <w:t xml:space="preserve"> spectrum for </w:t>
      </w:r>
      <w:r>
        <w:rPr>
          <w:rFonts w:cstheme="minorHAnsi"/>
          <w:szCs w:val="24"/>
        </w:rPr>
        <w:t>Mountain Dew</w:t>
      </w:r>
      <w:r w:rsidRPr="00C919DE">
        <w:rPr>
          <w:rFonts w:cstheme="minorHAnsi"/>
          <w:szCs w:val="24"/>
        </w:rPr>
        <w:t>.</w:t>
      </w:r>
      <w:r w:rsidR="008F2B89">
        <w:rPr>
          <w:rFonts w:cstheme="minorHAnsi"/>
          <w:szCs w:val="24"/>
        </w:rPr>
        <w:t xml:space="preserve"> The baseline slopes upwards, indicating some unknown interfering with the absorbance of Yellow 5.</w:t>
      </w:r>
    </w:p>
    <w:p w14:paraId="6FF52496" w14:textId="77777777" w:rsidR="008F2B89" w:rsidRDefault="008F2B89" w:rsidP="008F05C2">
      <w:pPr>
        <w:spacing w:after="0"/>
        <w:rPr>
          <w:rFonts w:cstheme="minorHAnsi"/>
          <w:szCs w:val="24"/>
        </w:rPr>
      </w:pPr>
    </w:p>
    <w:p w14:paraId="2A898FBF" w14:textId="77777777" w:rsidR="008F05C2" w:rsidRPr="00C919DE" w:rsidRDefault="00D3654C" w:rsidP="008F2B89">
      <w:pPr>
        <w:spacing w:after="0" w:line="240" w:lineRule="auto"/>
        <w:jc w:val="center"/>
        <w:rPr>
          <w:rFonts w:cstheme="minorHAnsi"/>
          <w:szCs w:val="24"/>
        </w:rPr>
      </w:pPr>
      <w:r>
        <w:rPr>
          <w:rFonts w:cstheme="minorHAnsi"/>
          <w:noProof/>
          <w:szCs w:val="24"/>
        </w:rPr>
        <w:drawing>
          <wp:inline distT="0" distB="0" distL="0" distR="0" wp14:anchorId="5BF4DDB3" wp14:editId="5BEA0167">
            <wp:extent cx="3848100" cy="2313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9654" cy="2320070"/>
                    </a:xfrm>
                    <a:prstGeom prst="rect">
                      <a:avLst/>
                    </a:prstGeom>
                    <a:noFill/>
                  </pic:spPr>
                </pic:pic>
              </a:graphicData>
            </a:graphic>
          </wp:inline>
        </w:drawing>
      </w:r>
    </w:p>
    <w:p w14:paraId="7A5C5299" w14:textId="77777777" w:rsidR="008F05C2" w:rsidRDefault="008F05C2" w:rsidP="008F05C2">
      <w:pPr>
        <w:spacing w:after="0"/>
        <w:rPr>
          <w:rFonts w:cstheme="minorHAnsi"/>
          <w:szCs w:val="24"/>
        </w:rPr>
      </w:pPr>
      <w:r w:rsidRPr="00C919DE">
        <w:rPr>
          <w:rFonts w:cstheme="minorHAnsi"/>
          <w:b/>
          <w:szCs w:val="24"/>
        </w:rPr>
        <w:t>Figure 1</w:t>
      </w:r>
      <w:r w:rsidR="006F65E2">
        <w:rPr>
          <w:rFonts w:cstheme="minorHAnsi"/>
          <w:b/>
          <w:szCs w:val="24"/>
        </w:rPr>
        <w:t>5</w:t>
      </w:r>
      <w:r w:rsidRPr="00C919DE">
        <w:rPr>
          <w:rFonts w:cstheme="minorHAnsi"/>
          <w:b/>
          <w:szCs w:val="24"/>
        </w:rPr>
        <w:t>.</w:t>
      </w:r>
      <w:r w:rsidRPr="00C919DE">
        <w:rPr>
          <w:rFonts w:cstheme="minorHAnsi"/>
          <w:szCs w:val="24"/>
        </w:rPr>
        <w:t xml:space="preserve"> UV-</w:t>
      </w:r>
      <w:r w:rsidR="00AA585A">
        <w:rPr>
          <w:rFonts w:cstheme="minorHAnsi"/>
          <w:szCs w:val="24"/>
        </w:rPr>
        <w:t>Visible</w:t>
      </w:r>
      <w:r w:rsidRPr="00C919DE">
        <w:rPr>
          <w:rFonts w:cstheme="minorHAnsi"/>
          <w:szCs w:val="24"/>
        </w:rPr>
        <w:t xml:space="preserve"> spectrum for </w:t>
      </w:r>
      <w:r w:rsidR="00D3654C">
        <w:rPr>
          <w:rFonts w:cstheme="minorHAnsi"/>
          <w:szCs w:val="24"/>
        </w:rPr>
        <w:t>Powerade Fruit Punch</w:t>
      </w:r>
      <w:r w:rsidRPr="00C919DE">
        <w:rPr>
          <w:rFonts w:cstheme="minorHAnsi"/>
          <w:szCs w:val="24"/>
        </w:rPr>
        <w:t>.</w:t>
      </w:r>
    </w:p>
    <w:p w14:paraId="42D9AAF9" w14:textId="77777777" w:rsidR="00D6044A" w:rsidRDefault="00D6044A" w:rsidP="008F05C2">
      <w:pPr>
        <w:spacing w:after="0"/>
        <w:rPr>
          <w:rFonts w:cstheme="minorHAnsi"/>
          <w:szCs w:val="24"/>
        </w:rPr>
      </w:pPr>
    </w:p>
    <w:p w14:paraId="3380E1CF" w14:textId="77777777" w:rsidR="008F05C2" w:rsidRPr="00C919DE" w:rsidRDefault="00D3654C" w:rsidP="008F2B89">
      <w:pPr>
        <w:spacing w:after="0" w:line="240" w:lineRule="auto"/>
        <w:jc w:val="center"/>
        <w:rPr>
          <w:rFonts w:cstheme="minorHAnsi"/>
          <w:szCs w:val="24"/>
        </w:rPr>
      </w:pPr>
      <w:r>
        <w:rPr>
          <w:rFonts w:cstheme="minorHAnsi"/>
          <w:noProof/>
          <w:szCs w:val="24"/>
        </w:rPr>
        <w:drawing>
          <wp:inline distT="0" distB="0" distL="0" distR="0" wp14:anchorId="3B44C368" wp14:editId="58093157">
            <wp:extent cx="3905250" cy="23474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20880" cy="2356872"/>
                    </a:xfrm>
                    <a:prstGeom prst="rect">
                      <a:avLst/>
                    </a:prstGeom>
                    <a:noFill/>
                  </pic:spPr>
                </pic:pic>
              </a:graphicData>
            </a:graphic>
          </wp:inline>
        </w:drawing>
      </w:r>
    </w:p>
    <w:p w14:paraId="72638362" w14:textId="77777777" w:rsidR="008F05C2" w:rsidRDefault="008F05C2" w:rsidP="008F2B89">
      <w:pPr>
        <w:spacing w:after="0" w:line="240" w:lineRule="auto"/>
        <w:rPr>
          <w:rFonts w:cstheme="minorHAnsi"/>
          <w:szCs w:val="24"/>
        </w:rPr>
      </w:pPr>
      <w:r w:rsidRPr="00C919DE">
        <w:rPr>
          <w:rFonts w:cstheme="minorHAnsi"/>
          <w:b/>
          <w:szCs w:val="24"/>
        </w:rPr>
        <w:t>Figure 1</w:t>
      </w:r>
      <w:r w:rsidR="006F65E2">
        <w:rPr>
          <w:rFonts w:cstheme="minorHAnsi"/>
          <w:b/>
          <w:szCs w:val="24"/>
        </w:rPr>
        <w:t>6</w:t>
      </w:r>
      <w:r w:rsidRPr="00C919DE">
        <w:rPr>
          <w:rFonts w:cstheme="minorHAnsi"/>
          <w:b/>
          <w:szCs w:val="24"/>
        </w:rPr>
        <w:t>.</w:t>
      </w:r>
      <w:r w:rsidRPr="00C919DE">
        <w:rPr>
          <w:rFonts w:cstheme="minorHAnsi"/>
          <w:szCs w:val="24"/>
        </w:rPr>
        <w:t xml:space="preserve"> UV-</w:t>
      </w:r>
      <w:r w:rsidR="00AA585A">
        <w:rPr>
          <w:rFonts w:cstheme="minorHAnsi"/>
          <w:szCs w:val="24"/>
        </w:rPr>
        <w:t>Visible</w:t>
      </w:r>
      <w:r w:rsidRPr="00C919DE">
        <w:rPr>
          <w:rFonts w:cstheme="minorHAnsi"/>
          <w:szCs w:val="24"/>
        </w:rPr>
        <w:t xml:space="preserve"> spectrum for </w:t>
      </w:r>
      <w:r w:rsidR="00D6044A">
        <w:rPr>
          <w:rFonts w:cstheme="minorHAnsi"/>
          <w:szCs w:val="24"/>
        </w:rPr>
        <w:t>Powerade Lemon Lime</w:t>
      </w:r>
      <w:r w:rsidRPr="00C919DE">
        <w:rPr>
          <w:rFonts w:cstheme="minorHAnsi"/>
          <w:szCs w:val="24"/>
        </w:rPr>
        <w:t>.</w:t>
      </w:r>
      <w:r w:rsidR="008F2B89">
        <w:rPr>
          <w:rFonts w:cstheme="minorHAnsi"/>
          <w:szCs w:val="24"/>
        </w:rPr>
        <w:t xml:space="preserve"> The baseline slopes upwards, indicating some unknown interfering with the absorbance of Yellow 5.</w:t>
      </w:r>
    </w:p>
    <w:p w14:paraId="6EB447DA" w14:textId="77777777" w:rsidR="00D6044A" w:rsidRDefault="00D6044A" w:rsidP="008F05C2">
      <w:pPr>
        <w:spacing w:after="0"/>
        <w:rPr>
          <w:rFonts w:cstheme="minorHAnsi"/>
          <w:szCs w:val="24"/>
        </w:rPr>
      </w:pPr>
    </w:p>
    <w:p w14:paraId="15355CC6" w14:textId="77777777" w:rsidR="008F05C2" w:rsidRPr="00C919DE" w:rsidRDefault="00D6044A" w:rsidP="00D6044A">
      <w:pPr>
        <w:spacing w:after="0"/>
        <w:jc w:val="center"/>
        <w:rPr>
          <w:rFonts w:cstheme="minorHAnsi"/>
          <w:szCs w:val="24"/>
        </w:rPr>
      </w:pPr>
      <w:r>
        <w:rPr>
          <w:rFonts w:cstheme="minorHAnsi"/>
          <w:noProof/>
          <w:szCs w:val="24"/>
        </w:rPr>
        <w:drawing>
          <wp:inline distT="0" distB="0" distL="0" distR="0" wp14:anchorId="73B6B829" wp14:editId="43C3E9C4">
            <wp:extent cx="3962400" cy="23818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4297" cy="2388983"/>
                    </a:xfrm>
                    <a:prstGeom prst="rect">
                      <a:avLst/>
                    </a:prstGeom>
                    <a:noFill/>
                  </pic:spPr>
                </pic:pic>
              </a:graphicData>
            </a:graphic>
          </wp:inline>
        </w:drawing>
      </w:r>
    </w:p>
    <w:p w14:paraId="3B34E508" w14:textId="77777777" w:rsidR="00C854A0" w:rsidRDefault="008F05C2" w:rsidP="008F05C2">
      <w:pPr>
        <w:spacing w:after="0"/>
        <w:rPr>
          <w:rFonts w:cstheme="minorHAnsi"/>
          <w:szCs w:val="24"/>
        </w:rPr>
      </w:pPr>
      <w:r w:rsidRPr="00C919DE">
        <w:rPr>
          <w:rFonts w:cstheme="minorHAnsi"/>
          <w:b/>
          <w:szCs w:val="24"/>
        </w:rPr>
        <w:t xml:space="preserve">Figure </w:t>
      </w:r>
      <w:r w:rsidR="00590308">
        <w:rPr>
          <w:rFonts w:cstheme="minorHAnsi"/>
          <w:b/>
          <w:szCs w:val="24"/>
        </w:rPr>
        <w:t>1</w:t>
      </w:r>
      <w:r w:rsidR="006F65E2">
        <w:rPr>
          <w:rFonts w:cstheme="minorHAnsi"/>
          <w:b/>
          <w:szCs w:val="24"/>
        </w:rPr>
        <w:t>7</w:t>
      </w:r>
      <w:r w:rsidRPr="00C919DE">
        <w:rPr>
          <w:rFonts w:cstheme="minorHAnsi"/>
          <w:b/>
          <w:szCs w:val="24"/>
        </w:rPr>
        <w:t>.</w:t>
      </w:r>
      <w:r w:rsidRPr="00C919DE">
        <w:rPr>
          <w:rFonts w:cstheme="minorHAnsi"/>
          <w:szCs w:val="24"/>
        </w:rPr>
        <w:t xml:space="preserve"> UV-</w:t>
      </w:r>
      <w:r w:rsidR="00AA585A">
        <w:rPr>
          <w:rFonts w:cstheme="minorHAnsi"/>
          <w:szCs w:val="24"/>
        </w:rPr>
        <w:t>Visible</w:t>
      </w:r>
      <w:r w:rsidRPr="00C919DE">
        <w:rPr>
          <w:rFonts w:cstheme="minorHAnsi"/>
          <w:szCs w:val="24"/>
        </w:rPr>
        <w:t xml:space="preserve"> spectrum for </w:t>
      </w:r>
      <w:r w:rsidR="00D6044A">
        <w:rPr>
          <w:rFonts w:cstheme="minorHAnsi"/>
          <w:szCs w:val="24"/>
        </w:rPr>
        <w:t>Powerade Mountain Berry Blast</w:t>
      </w:r>
      <w:r w:rsidRPr="00C919DE">
        <w:rPr>
          <w:rFonts w:cstheme="minorHAnsi"/>
          <w:szCs w:val="24"/>
        </w:rPr>
        <w:t>.</w:t>
      </w:r>
    </w:p>
    <w:p w14:paraId="77433A38" w14:textId="77777777" w:rsidR="00747FED" w:rsidRDefault="00747FED" w:rsidP="008F05C2">
      <w:pPr>
        <w:spacing w:after="0"/>
        <w:rPr>
          <w:rFonts w:cstheme="minorHAnsi"/>
          <w:szCs w:val="24"/>
        </w:rPr>
      </w:pPr>
    </w:p>
    <w:p w14:paraId="691D8022" w14:textId="77777777" w:rsidR="008F05C2" w:rsidRPr="00C919DE" w:rsidRDefault="00D6044A" w:rsidP="00E054F5">
      <w:pPr>
        <w:spacing w:after="0"/>
        <w:jc w:val="center"/>
        <w:rPr>
          <w:rFonts w:cstheme="minorHAnsi"/>
          <w:szCs w:val="24"/>
        </w:rPr>
      </w:pPr>
      <w:r>
        <w:rPr>
          <w:rFonts w:cstheme="minorHAnsi"/>
          <w:noProof/>
          <w:szCs w:val="24"/>
        </w:rPr>
        <w:drawing>
          <wp:inline distT="0" distB="0" distL="0" distR="0" wp14:anchorId="4DEBDB32" wp14:editId="6C44E294">
            <wp:extent cx="3962400" cy="238183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74296" cy="2388982"/>
                    </a:xfrm>
                    <a:prstGeom prst="rect">
                      <a:avLst/>
                    </a:prstGeom>
                    <a:noFill/>
                  </pic:spPr>
                </pic:pic>
              </a:graphicData>
            </a:graphic>
          </wp:inline>
        </w:drawing>
      </w:r>
    </w:p>
    <w:p w14:paraId="2BC99A0E" w14:textId="77777777" w:rsidR="008F05C2" w:rsidRDefault="008F05C2" w:rsidP="008F05C2">
      <w:pPr>
        <w:spacing w:after="0"/>
        <w:rPr>
          <w:rFonts w:cstheme="minorHAnsi"/>
          <w:szCs w:val="24"/>
        </w:rPr>
      </w:pPr>
      <w:r w:rsidRPr="00C919DE">
        <w:rPr>
          <w:rFonts w:cstheme="minorHAnsi"/>
          <w:b/>
          <w:szCs w:val="24"/>
        </w:rPr>
        <w:t xml:space="preserve">Figure </w:t>
      </w:r>
      <w:r w:rsidR="006F65E2">
        <w:rPr>
          <w:rFonts w:cstheme="minorHAnsi"/>
          <w:b/>
          <w:szCs w:val="24"/>
        </w:rPr>
        <w:t>18</w:t>
      </w:r>
      <w:r w:rsidRPr="00C919DE">
        <w:rPr>
          <w:rFonts w:cstheme="minorHAnsi"/>
          <w:b/>
          <w:szCs w:val="24"/>
        </w:rPr>
        <w:t>.</w:t>
      </w:r>
      <w:r w:rsidRPr="00C919DE">
        <w:rPr>
          <w:rFonts w:cstheme="minorHAnsi"/>
          <w:szCs w:val="24"/>
        </w:rPr>
        <w:t xml:space="preserve"> UV-</w:t>
      </w:r>
      <w:r w:rsidR="00AA585A">
        <w:rPr>
          <w:rFonts w:cstheme="minorHAnsi"/>
          <w:szCs w:val="24"/>
        </w:rPr>
        <w:t>Visible</w:t>
      </w:r>
      <w:r w:rsidRPr="00C919DE">
        <w:rPr>
          <w:rFonts w:cstheme="minorHAnsi"/>
          <w:szCs w:val="24"/>
        </w:rPr>
        <w:t xml:space="preserve"> spectrum for </w:t>
      </w:r>
      <w:r w:rsidR="00D6044A">
        <w:rPr>
          <w:rFonts w:cstheme="minorHAnsi"/>
          <w:szCs w:val="24"/>
        </w:rPr>
        <w:t>Powerade Tropical Cooler</w:t>
      </w:r>
      <w:r w:rsidRPr="00C919DE">
        <w:rPr>
          <w:rFonts w:cstheme="minorHAnsi"/>
          <w:szCs w:val="24"/>
        </w:rPr>
        <w:t>.</w:t>
      </w:r>
    </w:p>
    <w:p w14:paraId="7027CEAB" w14:textId="77777777" w:rsidR="008F05C2" w:rsidRPr="00C919DE" w:rsidRDefault="00E054F5" w:rsidP="00E054F5">
      <w:pPr>
        <w:spacing w:after="0"/>
        <w:jc w:val="center"/>
        <w:rPr>
          <w:rFonts w:cstheme="minorHAnsi"/>
          <w:szCs w:val="24"/>
        </w:rPr>
      </w:pPr>
      <w:r>
        <w:rPr>
          <w:rFonts w:cstheme="minorHAnsi"/>
          <w:noProof/>
          <w:szCs w:val="24"/>
        </w:rPr>
        <w:drawing>
          <wp:inline distT="0" distB="0" distL="0" distR="0" wp14:anchorId="29B54AAB" wp14:editId="2AFE4230">
            <wp:extent cx="3977996" cy="2385696"/>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80753" cy="2387349"/>
                    </a:xfrm>
                    <a:prstGeom prst="rect">
                      <a:avLst/>
                    </a:prstGeom>
                    <a:noFill/>
                  </pic:spPr>
                </pic:pic>
              </a:graphicData>
            </a:graphic>
          </wp:inline>
        </w:drawing>
      </w:r>
    </w:p>
    <w:p w14:paraId="4230702E" w14:textId="77777777" w:rsidR="008F05C2" w:rsidRDefault="008F05C2" w:rsidP="008F05C2">
      <w:pPr>
        <w:spacing w:after="0"/>
        <w:rPr>
          <w:rFonts w:cstheme="minorHAnsi"/>
          <w:szCs w:val="24"/>
        </w:rPr>
      </w:pPr>
      <w:r w:rsidRPr="00C919DE">
        <w:rPr>
          <w:rFonts w:cstheme="minorHAnsi"/>
          <w:b/>
          <w:szCs w:val="24"/>
        </w:rPr>
        <w:t xml:space="preserve">Figure </w:t>
      </w:r>
      <w:r w:rsidR="006F65E2">
        <w:rPr>
          <w:rFonts w:cstheme="minorHAnsi"/>
          <w:b/>
          <w:szCs w:val="24"/>
        </w:rPr>
        <w:t>19</w:t>
      </w:r>
      <w:r w:rsidRPr="00C919DE">
        <w:rPr>
          <w:rFonts w:cstheme="minorHAnsi"/>
          <w:b/>
          <w:szCs w:val="24"/>
        </w:rPr>
        <w:t>.</w:t>
      </w:r>
      <w:r w:rsidRPr="00C919DE">
        <w:rPr>
          <w:rFonts w:cstheme="minorHAnsi"/>
          <w:szCs w:val="24"/>
        </w:rPr>
        <w:t xml:space="preserve"> UV</w:t>
      </w:r>
      <w:r w:rsidR="00E054F5">
        <w:rPr>
          <w:rFonts w:cstheme="minorHAnsi"/>
          <w:szCs w:val="24"/>
        </w:rPr>
        <w:t>-</w:t>
      </w:r>
      <w:r w:rsidR="00AA585A">
        <w:rPr>
          <w:rFonts w:cstheme="minorHAnsi"/>
          <w:szCs w:val="24"/>
        </w:rPr>
        <w:t>Visible</w:t>
      </w:r>
      <w:r w:rsidR="00E054F5">
        <w:rPr>
          <w:rFonts w:cstheme="minorHAnsi"/>
          <w:szCs w:val="24"/>
        </w:rPr>
        <w:t xml:space="preserve"> spectrum for Powerade Twisted Blackberry</w:t>
      </w:r>
      <w:r w:rsidRPr="00C919DE">
        <w:rPr>
          <w:rFonts w:cstheme="minorHAnsi"/>
          <w:szCs w:val="24"/>
        </w:rPr>
        <w:t>.</w:t>
      </w:r>
    </w:p>
    <w:p w14:paraId="574C6A81" w14:textId="77777777" w:rsidR="006F628E" w:rsidRDefault="006F628E" w:rsidP="008F05C2">
      <w:pPr>
        <w:spacing w:after="0"/>
        <w:rPr>
          <w:rFonts w:cstheme="minorHAnsi"/>
          <w:szCs w:val="24"/>
        </w:rPr>
      </w:pPr>
    </w:p>
    <w:p w14:paraId="299EAFE1" w14:textId="77777777" w:rsidR="008F05C2" w:rsidRPr="00C919DE" w:rsidRDefault="00E054F5" w:rsidP="00E054F5">
      <w:pPr>
        <w:spacing w:after="0"/>
        <w:jc w:val="center"/>
        <w:rPr>
          <w:rFonts w:cstheme="minorHAnsi"/>
          <w:szCs w:val="24"/>
        </w:rPr>
      </w:pPr>
      <w:r>
        <w:rPr>
          <w:rFonts w:cstheme="minorHAnsi"/>
          <w:noProof/>
          <w:szCs w:val="24"/>
        </w:rPr>
        <w:drawing>
          <wp:inline distT="0" distB="0" distL="0" distR="0" wp14:anchorId="773DEA86" wp14:editId="1D5B14A3">
            <wp:extent cx="4009761" cy="240474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2540" cy="2406412"/>
                    </a:xfrm>
                    <a:prstGeom prst="rect">
                      <a:avLst/>
                    </a:prstGeom>
                    <a:noFill/>
                  </pic:spPr>
                </pic:pic>
              </a:graphicData>
            </a:graphic>
          </wp:inline>
        </w:drawing>
      </w:r>
    </w:p>
    <w:p w14:paraId="47CE1C7C" w14:textId="77777777" w:rsidR="008F05C2" w:rsidRDefault="008F05C2" w:rsidP="008F05C2">
      <w:pPr>
        <w:spacing w:after="0"/>
        <w:rPr>
          <w:rFonts w:cstheme="minorHAnsi"/>
          <w:szCs w:val="24"/>
        </w:rPr>
      </w:pPr>
      <w:r w:rsidRPr="00C919DE">
        <w:rPr>
          <w:rFonts w:cstheme="minorHAnsi"/>
          <w:b/>
          <w:szCs w:val="24"/>
        </w:rPr>
        <w:t>Figure</w:t>
      </w:r>
      <w:r w:rsidR="00590308">
        <w:rPr>
          <w:rFonts w:cstheme="minorHAnsi"/>
          <w:b/>
          <w:szCs w:val="24"/>
        </w:rPr>
        <w:t xml:space="preserve"> 2</w:t>
      </w:r>
      <w:r w:rsidR="006F65E2">
        <w:rPr>
          <w:rFonts w:cstheme="minorHAnsi"/>
          <w:b/>
          <w:szCs w:val="24"/>
        </w:rPr>
        <w:t>0</w:t>
      </w:r>
      <w:r w:rsidRPr="00C919DE">
        <w:rPr>
          <w:rFonts w:cstheme="minorHAnsi"/>
          <w:b/>
          <w:szCs w:val="24"/>
        </w:rPr>
        <w:t>.</w:t>
      </w:r>
      <w:r w:rsidRPr="00C919DE">
        <w:rPr>
          <w:rFonts w:cstheme="minorHAnsi"/>
          <w:szCs w:val="24"/>
        </w:rPr>
        <w:t xml:space="preserve"> UV-</w:t>
      </w:r>
      <w:r w:rsidR="00AA585A">
        <w:rPr>
          <w:rFonts w:cstheme="minorHAnsi"/>
          <w:szCs w:val="24"/>
        </w:rPr>
        <w:t>Visible</w:t>
      </w:r>
      <w:r w:rsidRPr="00C919DE">
        <w:rPr>
          <w:rFonts w:cstheme="minorHAnsi"/>
          <w:szCs w:val="24"/>
        </w:rPr>
        <w:t xml:space="preserve"> spectrum for </w:t>
      </w:r>
      <w:r w:rsidR="00E054F5">
        <w:rPr>
          <w:rFonts w:cstheme="minorHAnsi"/>
          <w:szCs w:val="24"/>
        </w:rPr>
        <w:t>Gatorade Icy Charge</w:t>
      </w:r>
      <w:r w:rsidRPr="00C919DE">
        <w:rPr>
          <w:rFonts w:cstheme="minorHAnsi"/>
          <w:szCs w:val="24"/>
        </w:rPr>
        <w:t>.</w:t>
      </w:r>
    </w:p>
    <w:p w14:paraId="4927A168" w14:textId="77777777" w:rsidR="00747FED" w:rsidRPr="00C919DE" w:rsidRDefault="00747FED" w:rsidP="008F05C2">
      <w:pPr>
        <w:spacing w:after="0"/>
        <w:rPr>
          <w:rFonts w:cstheme="minorHAnsi"/>
          <w:szCs w:val="24"/>
        </w:rPr>
      </w:pPr>
    </w:p>
    <w:p w14:paraId="1067DCE3" w14:textId="77777777" w:rsidR="00FE1F49" w:rsidRDefault="00FE1F49" w:rsidP="00FE1F49">
      <w:pPr>
        <w:spacing w:after="0"/>
        <w:jc w:val="center"/>
        <w:rPr>
          <w:rFonts w:cstheme="minorHAnsi"/>
          <w:b/>
          <w:szCs w:val="24"/>
        </w:rPr>
      </w:pPr>
      <w:r>
        <w:rPr>
          <w:rFonts w:cstheme="minorHAnsi"/>
          <w:b/>
          <w:noProof/>
          <w:szCs w:val="24"/>
        </w:rPr>
        <w:drawing>
          <wp:inline distT="0" distB="0" distL="0" distR="0" wp14:anchorId="4A3371BA" wp14:editId="329ED579">
            <wp:extent cx="3952875" cy="23706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2744" cy="2376549"/>
                    </a:xfrm>
                    <a:prstGeom prst="rect">
                      <a:avLst/>
                    </a:prstGeom>
                    <a:noFill/>
                  </pic:spPr>
                </pic:pic>
              </a:graphicData>
            </a:graphic>
          </wp:inline>
        </w:drawing>
      </w:r>
    </w:p>
    <w:p w14:paraId="7B91BC97" w14:textId="77777777" w:rsidR="008F05C2" w:rsidRDefault="008F05C2" w:rsidP="008F05C2">
      <w:pPr>
        <w:spacing w:after="0"/>
        <w:rPr>
          <w:rFonts w:cstheme="minorHAnsi"/>
          <w:szCs w:val="24"/>
        </w:rPr>
      </w:pPr>
      <w:r w:rsidRPr="00C919DE">
        <w:rPr>
          <w:rFonts w:cstheme="minorHAnsi"/>
          <w:b/>
          <w:szCs w:val="24"/>
        </w:rPr>
        <w:t xml:space="preserve">Figure </w:t>
      </w:r>
      <w:r>
        <w:rPr>
          <w:rFonts w:cstheme="minorHAnsi"/>
          <w:b/>
          <w:szCs w:val="24"/>
        </w:rPr>
        <w:t>2</w:t>
      </w:r>
      <w:r w:rsidR="006F65E2">
        <w:rPr>
          <w:rFonts w:cstheme="minorHAnsi"/>
          <w:b/>
          <w:szCs w:val="24"/>
        </w:rPr>
        <w:t>1</w:t>
      </w:r>
      <w:r w:rsidRPr="00C919DE">
        <w:rPr>
          <w:rFonts w:cstheme="minorHAnsi"/>
          <w:b/>
          <w:szCs w:val="24"/>
        </w:rPr>
        <w:t>.</w:t>
      </w:r>
      <w:r w:rsidRPr="00C919DE">
        <w:rPr>
          <w:rFonts w:cstheme="minorHAnsi"/>
          <w:szCs w:val="24"/>
        </w:rPr>
        <w:t xml:space="preserve"> UV-</w:t>
      </w:r>
      <w:r w:rsidR="00AA585A">
        <w:rPr>
          <w:rFonts w:cstheme="minorHAnsi"/>
          <w:szCs w:val="24"/>
        </w:rPr>
        <w:t>Visible</w:t>
      </w:r>
      <w:r w:rsidRPr="00C919DE">
        <w:rPr>
          <w:rFonts w:cstheme="minorHAnsi"/>
          <w:szCs w:val="24"/>
        </w:rPr>
        <w:t xml:space="preserve"> spectrum for </w:t>
      </w:r>
      <w:r w:rsidR="00FE1F49">
        <w:rPr>
          <w:rFonts w:cstheme="minorHAnsi"/>
          <w:szCs w:val="24"/>
        </w:rPr>
        <w:t>Pedialyte Grape.</w:t>
      </w:r>
    </w:p>
    <w:p w14:paraId="20FCDBAD" w14:textId="77777777" w:rsidR="00C854A0" w:rsidRDefault="00C854A0" w:rsidP="008F05C2">
      <w:pPr>
        <w:spacing w:after="0"/>
        <w:rPr>
          <w:rFonts w:cstheme="minorHAnsi"/>
          <w:szCs w:val="24"/>
        </w:rPr>
      </w:pPr>
    </w:p>
    <w:p w14:paraId="1F844834" w14:textId="77777777" w:rsidR="00FE1F49" w:rsidRDefault="00FE1F49" w:rsidP="00FE1F49">
      <w:pPr>
        <w:spacing w:after="0"/>
        <w:jc w:val="center"/>
        <w:rPr>
          <w:rFonts w:cstheme="minorHAnsi"/>
          <w:szCs w:val="24"/>
        </w:rPr>
      </w:pPr>
      <w:r>
        <w:rPr>
          <w:rFonts w:cstheme="minorHAnsi"/>
          <w:noProof/>
          <w:szCs w:val="24"/>
        </w:rPr>
        <w:drawing>
          <wp:inline distT="0" distB="0" distL="0" distR="0" wp14:anchorId="127041D3" wp14:editId="7799FE56">
            <wp:extent cx="3990975" cy="2399007"/>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5577" cy="2401774"/>
                    </a:xfrm>
                    <a:prstGeom prst="rect">
                      <a:avLst/>
                    </a:prstGeom>
                    <a:noFill/>
                  </pic:spPr>
                </pic:pic>
              </a:graphicData>
            </a:graphic>
          </wp:inline>
        </w:drawing>
      </w:r>
    </w:p>
    <w:p w14:paraId="30D2A9E4" w14:textId="77777777" w:rsidR="006F628E" w:rsidRPr="00C919DE" w:rsidRDefault="00FE1F49" w:rsidP="00FE1F49">
      <w:pPr>
        <w:spacing w:after="0"/>
        <w:rPr>
          <w:rFonts w:cstheme="minorHAnsi"/>
          <w:szCs w:val="24"/>
        </w:rPr>
      </w:pPr>
      <w:r w:rsidRPr="00C919DE">
        <w:rPr>
          <w:rFonts w:cstheme="minorHAnsi"/>
          <w:b/>
          <w:szCs w:val="24"/>
        </w:rPr>
        <w:lastRenderedPageBreak/>
        <w:t xml:space="preserve">Figure </w:t>
      </w:r>
      <w:r>
        <w:rPr>
          <w:rFonts w:cstheme="minorHAnsi"/>
          <w:b/>
          <w:szCs w:val="24"/>
        </w:rPr>
        <w:t>2</w:t>
      </w:r>
      <w:r w:rsidR="006F65E2">
        <w:rPr>
          <w:rFonts w:cstheme="minorHAnsi"/>
          <w:b/>
          <w:szCs w:val="24"/>
        </w:rPr>
        <w:t>2</w:t>
      </w:r>
      <w:r w:rsidRPr="00C919DE">
        <w:rPr>
          <w:rFonts w:cstheme="minorHAnsi"/>
          <w:b/>
          <w:szCs w:val="24"/>
        </w:rPr>
        <w:t>.</w:t>
      </w:r>
      <w:r w:rsidRPr="00C919DE">
        <w:rPr>
          <w:rFonts w:cstheme="minorHAnsi"/>
          <w:szCs w:val="24"/>
        </w:rPr>
        <w:t xml:space="preserve"> UV</w:t>
      </w:r>
      <w:r>
        <w:rPr>
          <w:rFonts w:cstheme="minorHAnsi"/>
          <w:szCs w:val="24"/>
        </w:rPr>
        <w:t>-</w:t>
      </w:r>
      <w:r w:rsidR="00AA585A">
        <w:rPr>
          <w:rFonts w:cstheme="minorHAnsi"/>
          <w:szCs w:val="24"/>
        </w:rPr>
        <w:t>Visible</w:t>
      </w:r>
      <w:r>
        <w:rPr>
          <w:rFonts w:cstheme="minorHAnsi"/>
          <w:szCs w:val="24"/>
        </w:rPr>
        <w:t xml:space="preserve"> spectrum for Pedialyte Strawberry</w:t>
      </w:r>
      <w:r w:rsidRPr="00C919DE">
        <w:rPr>
          <w:rFonts w:cstheme="minorHAnsi"/>
          <w:szCs w:val="24"/>
        </w:rPr>
        <w:t>.</w:t>
      </w:r>
    </w:p>
    <w:p w14:paraId="1CCC4FBF" w14:textId="77777777" w:rsidR="00FE1F49" w:rsidRDefault="00FE1F49" w:rsidP="001F50BE">
      <w:pPr>
        <w:spacing w:after="0"/>
        <w:jc w:val="center"/>
        <w:rPr>
          <w:rFonts w:cstheme="minorHAnsi"/>
          <w:szCs w:val="24"/>
        </w:rPr>
      </w:pPr>
      <w:r>
        <w:rPr>
          <w:rFonts w:cstheme="minorHAnsi"/>
          <w:noProof/>
          <w:szCs w:val="24"/>
        </w:rPr>
        <w:drawing>
          <wp:inline distT="0" distB="0" distL="0" distR="0" wp14:anchorId="69BF1C68" wp14:editId="63B1A2A9">
            <wp:extent cx="3938820" cy="236220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48708" cy="2368130"/>
                    </a:xfrm>
                    <a:prstGeom prst="rect">
                      <a:avLst/>
                    </a:prstGeom>
                    <a:noFill/>
                  </pic:spPr>
                </pic:pic>
              </a:graphicData>
            </a:graphic>
          </wp:inline>
        </w:drawing>
      </w:r>
    </w:p>
    <w:p w14:paraId="651C038A" w14:textId="77777777" w:rsidR="006B7C7E" w:rsidRDefault="00FE1F49" w:rsidP="00A17E76">
      <w:pPr>
        <w:spacing w:after="0"/>
        <w:rPr>
          <w:rFonts w:cstheme="minorHAnsi"/>
          <w:szCs w:val="24"/>
        </w:rPr>
      </w:pPr>
      <w:r w:rsidRPr="00C919DE">
        <w:rPr>
          <w:rFonts w:cstheme="minorHAnsi"/>
          <w:b/>
          <w:szCs w:val="24"/>
        </w:rPr>
        <w:t xml:space="preserve">Figure </w:t>
      </w:r>
      <w:r>
        <w:rPr>
          <w:rFonts w:cstheme="minorHAnsi"/>
          <w:b/>
          <w:szCs w:val="24"/>
        </w:rPr>
        <w:t>2</w:t>
      </w:r>
      <w:r w:rsidR="006F65E2">
        <w:rPr>
          <w:rFonts w:cstheme="minorHAnsi"/>
          <w:b/>
          <w:szCs w:val="24"/>
        </w:rPr>
        <w:t>3</w:t>
      </w:r>
      <w:r w:rsidRPr="00C919DE">
        <w:rPr>
          <w:rFonts w:cstheme="minorHAnsi"/>
          <w:b/>
          <w:szCs w:val="24"/>
        </w:rPr>
        <w:t>.</w:t>
      </w:r>
      <w:r w:rsidRPr="00C919DE">
        <w:rPr>
          <w:rFonts w:cstheme="minorHAnsi"/>
          <w:szCs w:val="24"/>
        </w:rPr>
        <w:t xml:space="preserve"> UV-</w:t>
      </w:r>
      <w:r w:rsidR="00AA585A">
        <w:rPr>
          <w:rFonts w:cstheme="minorHAnsi"/>
          <w:szCs w:val="24"/>
        </w:rPr>
        <w:t>Visible</w:t>
      </w:r>
      <w:r w:rsidRPr="00C919DE">
        <w:rPr>
          <w:rFonts w:cstheme="minorHAnsi"/>
          <w:szCs w:val="24"/>
        </w:rPr>
        <w:t xml:space="preserve"> spectrum for </w:t>
      </w:r>
      <w:r>
        <w:rPr>
          <w:rFonts w:cstheme="minorHAnsi"/>
          <w:szCs w:val="24"/>
        </w:rPr>
        <w:t>Nyquil Children’s Cold &amp; Cough Cherry</w:t>
      </w:r>
      <w:r w:rsidRPr="00C919DE">
        <w:rPr>
          <w:rFonts w:cstheme="minorHAnsi"/>
          <w:szCs w:val="24"/>
        </w:rPr>
        <w:t>.</w:t>
      </w:r>
    </w:p>
    <w:p w14:paraId="7EC0A4F6" w14:textId="77777777" w:rsidR="00747FED" w:rsidRPr="006F628E" w:rsidRDefault="00747FED" w:rsidP="00A17E76">
      <w:pPr>
        <w:spacing w:after="0"/>
        <w:rPr>
          <w:rFonts w:cstheme="minorHAnsi"/>
          <w:szCs w:val="24"/>
        </w:rPr>
      </w:pPr>
    </w:p>
    <w:p w14:paraId="3F857DC8" w14:textId="77777777" w:rsidR="00615C69" w:rsidRDefault="00615C69" w:rsidP="00A17E76">
      <w:pPr>
        <w:spacing w:after="0"/>
        <w:rPr>
          <w:rFonts w:ascii="Times New Roman" w:hAnsi="Times New Roman" w:cs="Times New Roman"/>
          <w:sz w:val="24"/>
          <w:szCs w:val="24"/>
        </w:rPr>
      </w:pPr>
    </w:p>
    <w:p w14:paraId="7F374AC7" w14:textId="77777777" w:rsidR="00C919DE" w:rsidRDefault="00C919DE" w:rsidP="006F65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determine the concentration of each dye in each product, the Beer-Lambert Law was used:</w:t>
      </w:r>
    </w:p>
    <w:p w14:paraId="073CAE6E" w14:textId="77777777" w:rsidR="00C919DE" w:rsidRPr="0046587C" w:rsidRDefault="00C919DE" w:rsidP="006F65E2">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A=εbc</m:t>
          </m:r>
        </m:oMath>
      </m:oMathPara>
    </w:p>
    <w:p w14:paraId="01D0F7C7" w14:textId="4321A78F" w:rsidR="006F628E" w:rsidRDefault="00C919DE" w:rsidP="00747FED">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where A is the absorbance at the</w:t>
      </w:r>
      <w:r w:rsidRPr="0046587C">
        <w:rPr>
          <w:rFonts w:ascii="Times New Roman" w:hAnsi="Times New Roman" w:cs="Times New Roman"/>
          <w:sz w:val="24"/>
          <w:szCs w:val="24"/>
        </w:rPr>
        <w:t xml:space="preserve"> </w:t>
      </w:r>
      <w:proofErr w:type="spellStart"/>
      <w:r>
        <w:rPr>
          <w:rFonts w:ascii="Times New Roman" w:hAnsi="Times New Roman" w:cs="Times New Roman"/>
          <w:sz w:val="24"/>
          <w:szCs w:val="24"/>
        </w:rPr>
        <w:t>λ</w:t>
      </w:r>
      <w:r w:rsidRPr="000F1B8C">
        <w:rPr>
          <w:rFonts w:ascii="Times New Roman" w:hAnsi="Times New Roman" w:cs="Times New Roman"/>
          <w:sz w:val="24"/>
          <w:szCs w:val="24"/>
          <w:vertAlign w:val="subscript"/>
        </w:rPr>
        <w:t>max</w:t>
      </w:r>
      <w:proofErr w:type="spellEnd"/>
      <w:r>
        <w:rPr>
          <w:rFonts w:ascii="Times New Roman" w:hAnsi="Times New Roman" w:cs="Times New Roman"/>
          <w:sz w:val="24"/>
          <w:szCs w:val="24"/>
        </w:rPr>
        <w:t xml:space="preserve"> of the dye, ε is the molar absorptivity, b is the pathlength, and c is the concentration. The pathlength in this experiment was 1 cm.</w:t>
      </w:r>
      <w:r w:rsidR="00BC561A">
        <w:rPr>
          <w:rFonts w:ascii="Times New Roman" w:hAnsi="Times New Roman" w:cs="Times New Roman"/>
          <w:sz w:val="24"/>
          <w:szCs w:val="24"/>
        </w:rPr>
        <w:t xml:space="preserve"> A sample calculation for determining the mass of Red 40 in Kool-Aid Bursts Cherry is shown in Supporting Information 2. Si</w:t>
      </w:r>
      <w:r>
        <w:rPr>
          <w:rFonts w:ascii="Times New Roman" w:eastAsiaTheme="minorEastAsia" w:hAnsi="Times New Roman" w:cs="Times New Roman"/>
          <w:sz w:val="24"/>
          <w:szCs w:val="24"/>
        </w:rPr>
        <w:t>milar calculations were done for each sample. The results of these calculations are shown in Table 8</w:t>
      </w:r>
      <w:r w:rsidR="008E5EF3">
        <w:rPr>
          <w:rFonts w:ascii="Times New Roman" w:eastAsiaTheme="minorEastAsia" w:hAnsi="Times New Roman" w:cs="Times New Roman"/>
          <w:sz w:val="24"/>
          <w:szCs w:val="24"/>
        </w:rPr>
        <w:t xml:space="preserve"> and Table 9</w:t>
      </w:r>
      <w:r>
        <w:rPr>
          <w:rFonts w:ascii="Times New Roman" w:eastAsiaTheme="minorEastAsia" w:hAnsi="Times New Roman" w:cs="Times New Roman"/>
          <w:sz w:val="24"/>
          <w:szCs w:val="24"/>
        </w:rPr>
        <w:t>.</w:t>
      </w:r>
    </w:p>
    <w:p w14:paraId="7B92A5AD" w14:textId="77777777" w:rsidR="00BC561A" w:rsidRDefault="00BC561A" w:rsidP="00747FED">
      <w:pPr>
        <w:spacing w:after="0" w:line="480" w:lineRule="auto"/>
        <w:rPr>
          <w:rFonts w:ascii="Times New Roman" w:eastAsiaTheme="minorEastAsia" w:hAnsi="Times New Roman" w:cs="Times New Roman"/>
          <w:sz w:val="24"/>
          <w:szCs w:val="24"/>
        </w:rPr>
      </w:pPr>
    </w:p>
    <w:p w14:paraId="43EAD9A1" w14:textId="77777777" w:rsidR="00BC561A" w:rsidRDefault="00BC561A" w:rsidP="00747FED">
      <w:pPr>
        <w:spacing w:after="0" w:line="480" w:lineRule="auto"/>
        <w:rPr>
          <w:rFonts w:ascii="Times New Roman" w:eastAsiaTheme="minorEastAsia" w:hAnsi="Times New Roman" w:cs="Times New Roman"/>
          <w:sz w:val="24"/>
          <w:szCs w:val="24"/>
        </w:rPr>
      </w:pPr>
    </w:p>
    <w:p w14:paraId="23ABD207" w14:textId="77777777" w:rsidR="00BC561A" w:rsidRDefault="00BC561A" w:rsidP="00747FED">
      <w:pPr>
        <w:spacing w:after="0" w:line="480" w:lineRule="auto"/>
        <w:rPr>
          <w:rFonts w:ascii="Times New Roman" w:eastAsiaTheme="minorEastAsia" w:hAnsi="Times New Roman" w:cs="Times New Roman"/>
          <w:sz w:val="24"/>
          <w:szCs w:val="24"/>
        </w:rPr>
      </w:pPr>
    </w:p>
    <w:p w14:paraId="11A51689" w14:textId="77777777" w:rsidR="00BC561A" w:rsidRDefault="00BC561A" w:rsidP="00747FED">
      <w:pPr>
        <w:spacing w:after="0" w:line="480" w:lineRule="auto"/>
        <w:rPr>
          <w:rFonts w:ascii="Times New Roman" w:eastAsiaTheme="minorEastAsia" w:hAnsi="Times New Roman" w:cs="Times New Roman"/>
          <w:sz w:val="24"/>
          <w:szCs w:val="24"/>
        </w:rPr>
      </w:pPr>
    </w:p>
    <w:p w14:paraId="055E3DE5" w14:textId="77777777" w:rsidR="00BC561A" w:rsidRDefault="00BC561A" w:rsidP="00747FED">
      <w:pPr>
        <w:spacing w:after="0" w:line="480" w:lineRule="auto"/>
        <w:rPr>
          <w:rFonts w:ascii="Times New Roman" w:eastAsiaTheme="minorEastAsia" w:hAnsi="Times New Roman" w:cs="Times New Roman"/>
          <w:sz w:val="24"/>
          <w:szCs w:val="24"/>
        </w:rPr>
      </w:pPr>
    </w:p>
    <w:p w14:paraId="78376C9A" w14:textId="77777777" w:rsidR="00BC561A" w:rsidRDefault="00BC561A" w:rsidP="00C919DE">
      <w:pPr>
        <w:spacing w:after="0"/>
        <w:rPr>
          <w:rFonts w:ascii="Times New Roman" w:hAnsi="Times New Roman" w:cs="Times New Roman"/>
          <w:sz w:val="24"/>
          <w:szCs w:val="24"/>
        </w:rPr>
      </w:pPr>
    </w:p>
    <w:p w14:paraId="014E38D9" w14:textId="77777777" w:rsidR="00BC561A" w:rsidRDefault="00BC561A" w:rsidP="00C919DE">
      <w:pPr>
        <w:spacing w:after="0"/>
        <w:rPr>
          <w:rFonts w:ascii="Times New Roman" w:hAnsi="Times New Roman" w:cs="Times New Roman"/>
          <w:sz w:val="24"/>
          <w:szCs w:val="24"/>
        </w:rPr>
      </w:pPr>
    </w:p>
    <w:p w14:paraId="47F81E06" w14:textId="77777777" w:rsidR="00C919DE" w:rsidRPr="00A65AFF" w:rsidRDefault="00C919DE" w:rsidP="00C919DE">
      <w:pPr>
        <w:spacing w:after="0"/>
        <w:rPr>
          <w:rFonts w:eastAsiaTheme="minorEastAsia" w:cstheme="minorHAnsi"/>
          <w:b/>
          <w:szCs w:val="24"/>
        </w:rPr>
      </w:pPr>
      <w:r w:rsidRPr="00A65AFF">
        <w:rPr>
          <w:rFonts w:eastAsiaTheme="minorEastAsia" w:cstheme="minorHAnsi"/>
          <w:b/>
          <w:szCs w:val="24"/>
        </w:rPr>
        <w:lastRenderedPageBreak/>
        <w:t xml:space="preserve">Table 7. Absorbances at the </w:t>
      </w:r>
      <w:proofErr w:type="spellStart"/>
      <w:r w:rsidRPr="00A65AFF">
        <w:rPr>
          <w:rFonts w:eastAsiaTheme="minorEastAsia" w:cstheme="minorHAnsi"/>
          <w:b/>
          <w:szCs w:val="24"/>
        </w:rPr>
        <w:t>λ</w:t>
      </w:r>
      <w:r w:rsidRPr="00A65AFF">
        <w:rPr>
          <w:rFonts w:eastAsiaTheme="minorEastAsia" w:cstheme="minorHAnsi"/>
          <w:b/>
          <w:szCs w:val="24"/>
          <w:vertAlign w:val="subscript"/>
        </w:rPr>
        <w:t>max</w:t>
      </w:r>
      <w:proofErr w:type="spellEnd"/>
      <w:r w:rsidRPr="00A65AFF">
        <w:rPr>
          <w:rFonts w:eastAsiaTheme="minorEastAsia" w:cstheme="minorHAnsi"/>
          <w:b/>
          <w:szCs w:val="24"/>
        </w:rPr>
        <w:t xml:space="preserve"> for each dye</w:t>
      </w:r>
      <w:r w:rsidR="00E60845" w:rsidRPr="00A65AFF">
        <w:rPr>
          <w:rFonts w:eastAsiaTheme="minorEastAsia" w:cstheme="minorHAnsi"/>
          <w:b/>
          <w:szCs w:val="24"/>
        </w:rPr>
        <w:t xml:space="preserve"> after correcting for overlap</w:t>
      </w:r>
      <w:r w:rsidRPr="00A65AFF">
        <w:rPr>
          <w:rFonts w:eastAsiaTheme="minorEastAsia" w:cstheme="minorHAnsi"/>
          <w:b/>
          <w:szCs w:val="24"/>
        </w:rPr>
        <w:t>.</w:t>
      </w:r>
    </w:p>
    <w:tbl>
      <w:tblPr>
        <w:tblStyle w:val="TableGrid"/>
        <w:tblW w:w="0" w:type="auto"/>
        <w:jc w:val="center"/>
        <w:tblLook w:val="04A0" w:firstRow="1" w:lastRow="0" w:firstColumn="1" w:lastColumn="0" w:noHBand="0" w:noVBand="1"/>
      </w:tblPr>
      <w:tblGrid>
        <w:gridCol w:w="4175"/>
        <w:gridCol w:w="1843"/>
        <w:gridCol w:w="1779"/>
        <w:gridCol w:w="1779"/>
      </w:tblGrid>
      <w:tr w:rsidR="00C919DE" w:rsidRPr="00496D7D" w14:paraId="31110FE3" w14:textId="77777777" w:rsidTr="00C919DE">
        <w:trPr>
          <w:jc w:val="center"/>
        </w:trPr>
        <w:tc>
          <w:tcPr>
            <w:tcW w:w="4175" w:type="dxa"/>
            <w:vAlign w:val="center"/>
          </w:tcPr>
          <w:p w14:paraId="14A4983C" w14:textId="77777777" w:rsidR="00C919DE" w:rsidRPr="008457EC" w:rsidRDefault="00C919DE" w:rsidP="00C919DE">
            <w:pPr>
              <w:jc w:val="center"/>
              <w:rPr>
                <w:rFonts w:ascii="Times New Roman" w:hAnsi="Times New Roman" w:cs="Times New Roman"/>
                <w:b/>
                <w:sz w:val="24"/>
                <w:szCs w:val="24"/>
              </w:rPr>
            </w:pPr>
            <w:r w:rsidRPr="008457EC">
              <w:rPr>
                <w:rFonts w:ascii="Times New Roman" w:hAnsi="Times New Roman" w:cs="Times New Roman"/>
                <w:b/>
                <w:sz w:val="24"/>
                <w:szCs w:val="24"/>
              </w:rPr>
              <w:t>Sample</w:t>
            </w:r>
          </w:p>
        </w:tc>
        <w:tc>
          <w:tcPr>
            <w:tcW w:w="1843" w:type="dxa"/>
            <w:vAlign w:val="center"/>
          </w:tcPr>
          <w:p w14:paraId="0970F74A" w14:textId="77777777" w:rsidR="00C919DE" w:rsidRPr="008457EC" w:rsidRDefault="00C919DE" w:rsidP="00E60845">
            <w:pPr>
              <w:jc w:val="center"/>
              <w:rPr>
                <w:rFonts w:ascii="Times New Roman" w:hAnsi="Times New Roman" w:cs="Times New Roman"/>
                <w:b/>
                <w:sz w:val="24"/>
                <w:szCs w:val="24"/>
              </w:rPr>
            </w:pPr>
            <w:proofErr w:type="spellStart"/>
            <w:r w:rsidRPr="00781553">
              <w:rPr>
                <w:rFonts w:ascii="Times New Roman" w:hAnsi="Times New Roman" w:cs="Times New Roman"/>
              </w:rPr>
              <w:t>A</w:t>
            </w:r>
            <w:r w:rsidR="00E60845">
              <w:rPr>
                <w:rFonts w:ascii="Times New Roman" w:hAnsi="Times New Roman" w:cs="Times New Roman"/>
                <w:vertAlign w:val="subscript"/>
              </w:rPr>
              <w:t>Blue</w:t>
            </w:r>
            <w:proofErr w:type="spellEnd"/>
            <w:r w:rsidR="00E60845">
              <w:rPr>
                <w:rFonts w:ascii="Times New Roman" w:hAnsi="Times New Roman" w:cs="Times New Roman"/>
                <w:vertAlign w:val="subscript"/>
              </w:rPr>
              <w:t xml:space="preserve"> 1</w:t>
            </w:r>
          </w:p>
        </w:tc>
        <w:tc>
          <w:tcPr>
            <w:tcW w:w="1779" w:type="dxa"/>
          </w:tcPr>
          <w:p w14:paraId="4DCB7BEB" w14:textId="77777777" w:rsidR="00C919DE" w:rsidRPr="00781553" w:rsidRDefault="00C919DE" w:rsidP="00E60845">
            <w:pPr>
              <w:jc w:val="center"/>
              <w:rPr>
                <w:rFonts w:ascii="Times New Roman" w:hAnsi="Times New Roman" w:cs="Times New Roman"/>
              </w:rPr>
            </w:pPr>
            <w:proofErr w:type="spellStart"/>
            <w:r w:rsidRPr="00781553">
              <w:rPr>
                <w:rFonts w:ascii="Times New Roman" w:hAnsi="Times New Roman" w:cs="Times New Roman"/>
              </w:rPr>
              <w:t>A</w:t>
            </w:r>
            <w:r w:rsidR="00E60845">
              <w:rPr>
                <w:rFonts w:ascii="Times New Roman" w:hAnsi="Times New Roman" w:cs="Times New Roman"/>
                <w:vertAlign w:val="subscript"/>
              </w:rPr>
              <w:t>Red</w:t>
            </w:r>
            <w:proofErr w:type="spellEnd"/>
            <w:r w:rsidR="00E60845">
              <w:rPr>
                <w:rFonts w:ascii="Times New Roman" w:hAnsi="Times New Roman" w:cs="Times New Roman"/>
                <w:vertAlign w:val="subscript"/>
              </w:rPr>
              <w:t xml:space="preserve"> 40</w:t>
            </w:r>
          </w:p>
        </w:tc>
        <w:tc>
          <w:tcPr>
            <w:tcW w:w="1779" w:type="dxa"/>
          </w:tcPr>
          <w:p w14:paraId="125DBC64" w14:textId="77777777" w:rsidR="00C919DE" w:rsidRPr="00781553" w:rsidRDefault="00C919DE" w:rsidP="00E60845">
            <w:pPr>
              <w:jc w:val="center"/>
              <w:rPr>
                <w:rFonts w:ascii="Times New Roman" w:hAnsi="Times New Roman" w:cs="Times New Roman"/>
              </w:rPr>
            </w:pPr>
            <w:proofErr w:type="spellStart"/>
            <w:r w:rsidRPr="00781553">
              <w:rPr>
                <w:rFonts w:ascii="Times New Roman" w:hAnsi="Times New Roman" w:cs="Times New Roman"/>
              </w:rPr>
              <w:t>A</w:t>
            </w:r>
            <w:r w:rsidR="00E60845">
              <w:rPr>
                <w:rFonts w:ascii="Times New Roman" w:hAnsi="Times New Roman" w:cs="Times New Roman"/>
                <w:vertAlign w:val="subscript"/>
              </w:rPr>
              <w:t>Yellow</w:t>
            </w:r>
            <w:proofErr w:type="spellEnd"/>
            <w:r w:rsidR="00E60845">
              <w:rPr>
                <w:rFonts w:ascii="Times New Roman" w:hAnsi="Times New Roman" w:cs="Times New Roman"/>
                <w:vertAlign w:val="subscript"/>
              </w:rPr>
              <w:t xml:space="preserve"> 5</w:t>
            </w:r>
          </w:p>
        </w:tc>
      </w:tr>
      <w:tr w:rsidR="00C919DE" w:rsidRPr="00496D7D" w14:paraId="7058CF88" w14:textId="77777777" w:rsidTr="00C919DE">
        <w:trPr>
          <w:jc w:val="center"/>
        </w:trPr>
        <w:tc>
          <w:tcPr>
            <w:tcW w:w="4175" w:type="dxa"/>
            <w:vAlign w:val="center"/>
          </w:tcPr>
          <w:p w14:paraId="769B3CD8" w14:textId="77777777" w:rsidR="00C919DE" w:rsidRPr="00496D7D" w:rsidRDefault="00C919DE" w:rsidP="00C919DE">
            <w:pPr>
              <w:jc w:val="center"/>
              <w:rPr>
                <w:rFonts w:ascii="Times New Roman" w:hAnsi="Times New Roman" w:cs="Times New Roman"/>
                <w:sz w:val="24"/>
                <w:szCs w:val="24"/>
              </w:rPr>
            </w:pPr>
            <w:r>
              <w:rPr>
                <w:rFonts w:ascii="Times New Roman" w:hAnsi="Times New Roman" w:cs="Times New Roman"/>
                <w:sz w:val="24"/>
                <w:szCs w:val="24"/>
              </w:rPr>
              <w:t>Kool Aid Jammers Grape</w:t>
            </w:r>
          </w:p>
        </w:tc>
        <w:tc>
          <w:tcPr>
            <w:tcW w:w="1843" w:type="dxa"/>
          </w:tcPr>
          <w:p w14:paraId="3C7A3250" w14:textId="77777777" w:rsidR="00C919DE" w:rsidRPr="00781553" w:rsidRDefault="00E60845" w:rsidP="00E60845">
            <w:pPr>
              <w:jc w:val="center"/>
              <w:rPr>
                <w:rFonts w:ascii="Times New Roman" w:hAnsi="Times New Roman" w:cs="Times New Roman"/>
              </w:rPr>
            </w:pPr>
            <w:r>
              <w:rPr>
                <w:rFonts w:ascii="Times New Roman" w:hAnsi="Times New Roman" w:cs="Times New Roman"/>
              </w:rPr>
              <w:t>0.0334</w:t>
            </w:r>
          </w:p>
        </w:tc>
        <w:tc>
          <w:tcPr>
            <w:tcW w:w="1779" w:type="dxa"/>
          </w:tcPr>
          <w:p w14:paraId="36E90D0A" w14:textId="77777777" w:rsidR="00C919DE" w:rsidRPr="00496D7D" w:rsidRDefault="00E60845" w:rsidP="00E60845">
            <w:pPr>
              <w:jc w:val="center"/>
              <w:rPr>
                <w:rFonts w:ascii="Times New Roman" w:hAnsi="Times New Roman" w:cs="Times New Roman"/>
                <w:sz w:val="24"/>
                <w:szCs w:val="24"/>
              </w:rPr>
            </w:pPr>
            <w:r>
              <w:rPr>
                <w:rFonts w:ascii="Times New Roman" w:hAnsi="Times New Roman" w:cs="Times New Roman"/>
              </w:rPr>
              <w:t>0.0320</w:t>
            </w:r>
          </w:p>
        </w:tc>
        <w:tc>
          <w:tcPr>
            <w:tcW w:w="1779" w:type="dxa"/>
          </w:tcPr>
          <w:p w14:paraId="25A61AA4" w14:textId="77777777" w:rsidR="00C919DE" w:rsidRPr="00496D7D" w:rsidRDefault="0003129E" w:rsidP="00C919DE">
            <w:pPr>
              <w:jc w:val="center"/>
              <w:rPr>
                <w:rFonts w:ascii="Times New Roman" w:hAnsi="Times New Roman" w:cs="Times New Roman"/>
                <w:sz w:val="24"/>
                <w:szCs w:val="24"/>
              </w:rPr>
            </w:pPr>
            <w:r>
              <w:rPr>
                <w:rFonts w:ascii="Times New Roman" w:hAnsi="Times New Roman" w:cs="Times New Roman"/>
                <w:sz w:val="24"/>
                <w:szCs w:val="24"/>
              </w:rPr>
              <w:t>-</w:t>
            </w:r>
          </w:p>
        </w:tc>
      </w:tr>
      <w:tr w:rsidR="00C919DE" w:rsidRPr="00496D7D" w14:paraId="3B58974E" w14:textId="77777777" w:rsidTr="00C919DE">
        <w:trPr>
          <w:jc w:val="center"/>
        </w:trPr>
        <w:tc>
          <w:tcPr>
            <w:tcW w:w="4175" w:type="dxa"/>
            <w:vAlign w:val="center"/>
          </w:tcPr>
          <w:p w14:paraId="1A1E78F6" w14:textId="77777777" w:rsidR="00C919DE" w:rsidRPr="00496D7D" w:rsidRDefault="00C919DE" w:rsidP="00C919DE">
            <w:pPr>
              <w:jc w:val="center"/>
              <w:rPr>
                <w:rFonts w:ascii="Times New Roman" w:hAnsi="Times New Roman" w:cs="Times New Roman"/>
                <w:sz w:val="24"/>
                <w:szCs w:val="24"/>
              </w:rPr>
            </w:pPr>
            <w:r>
              <w:rPr>
                <w:rFonts w:ascii="Times New Roman" w:hAnsi="Times New Roman" w:cs="Times New Roman"/>
                <w:sz w:val="24"/>
                <w:szCs w:val="24"/>
              </w:rPr>
              <w:t>Gatorade G2 Grape</w:t>
            </w:r>
          </w:p>
        </w:tc>
        <w:tc>
          <w:tcPr>
            <w:tcW w:w="1843" w:type="dxa"/>
            <w:vAlign w:val="center"/>
          </w:tcPr>
          <w:p w14:paraId="1E134638" w14:textId="77777777" w:rsidR="00C919DE" w:rsidRPr="00496D7D" w:rsidRDefault="00FE701A" w:rsidP="00FE701A">
            <w:pPr>
              <w:jc w:val="center"/>
              <w:rPr>
                <w:rFonts w:ascii="Times New Roman" w:hAnsi="Times New Roman" w:cs="Times New Roman"/>
                <w:sz w:val="24"/>
                <w:szCs w:val="24"/>
              </w:rPr>
            </w:pPr>
            <w:r>
              <w:rPr>
                <w:rFonts w:ascii="Times New Roman" w:hAnsi="Times New Roman" w:cs="Times New Roman"/>
              </w:rPr>
              <w:t>0.2555</w:t>
            </w:r>
          </w:p>
        </w:tc>
        <w:tc>
          <w:tcPr>
            <w:tcW w:w="1779" w:type="dxa"/>
          </w:tcPr>
          <w:p w14:paraId="64798571" w14:textId="77777777" w:rsidR="00C919DE" w:rsidRPr="00496D7D" w:rsidRDefault="00FE701A" w:rsidP="00C919DE">
            <w:pPr>
              <w:jc w:val="center"/>
              <w:rPr>
                <w:rFonts w:ascii="Times New Roman" w:hAnsi="Times New Roman" w:cs="Times New Roman"/>
                <w:sz w:val="24"/>
                <w:szCs w:val="24"/>
              </w:rPr>
            </w:pPr>
            <w:r>
              <w:rPr>
                <w:rFonts w:ascii="Times New Roman" w:hAnsi="Times New Roman" w:cs="Times New Roman"/>
              </w:rPr>
              <w:t>0.1754</w:t>
            </w:r>
          </w:p>
        </w:tc>
        <w:tc>
          <w:tcPr>
            <w:tcW w:w="1779" w:type="dxa"/>
          </w:tcPr>
          <w:p w14:paraId="25013B9C" w14:textId="77777777" w:rsidR="00C919DE" w:rsidRPr="00496D7D" w:rsidRDefault="0003129E" w:rsidP="00C919DE">
            <w:pPr>
              <w:jc w:val="center"/>
              <w:rPr>
                <w:rFonts w:ascii="Times New Roman" w:hAnsi="Times New Roman" w:cs="Times New Roman"/>
                <w:sz w:val="24"/>
                <w:szCs w:val="24"/>
              </w:rPr>
            </w:pPr>
            <w:r>
              <w:rPr>
                <w:rFonts w:ascii="Times New Roman" w:hAnsi="Times New Roman" w:cs="Times New Roman"/>
                <w:sz w:val="24"/>
                <w:szCs w:val="24"/>
              </w:rPr>
              <w:t>-</w:t>
            </w:r>
          </w:p>
        </w:tc>
      </w:tr>
      <w:tr w:rsidR="00C919DE" w:rsidRPr="000E7768" w14:paraId="2BE59505" w14:textId="77777777" w:rsidTr="00C919DE">
        <w:trPr>
          <w:jc w:val="center"/>
        </w:trPr>
        <w:tc>
          <w:tcPr>
            <w:tcW w:w="4175" w:type="dxa"/>
            <w:vAlign w:val="center"/>
          </w:tcPr>
          <w:p w14:paraId="50B157B0" w14:textId="77777777" w:rsidR="00C919DE" w:rsidRPr="000E7768" w:rsidRDefault="00C919DE" w:rsidP="00C919DE">
            <w:pPr>
              <w:jc w:val="center"/>
              <w:rPr>
                <w:rFonts w:ascii="Times New Roman" w:hAnsi="Times New Roman" w:cs="Times New Roman"/>
                <w:sz w:val="24"/>
                <w:szCs w:val="24"/>
              </w:rPr>
            </w:pPr>
            <w:r w:rsidRPr="000E7768">
              <w:rPr>
                <w:rFonts w:ascii="Times New Roman" w:hAnsi="Times New Roman" w:cs="Times New Roman"/>
                <w:sz w:val="24"/>
                <w:szCs w:val="24"/>
              </w:rPr>
              <w:t>Gatorade G2 Fruit Punch</w:t>
            </w:r>
          </w:p>
        </w:tc>
        <w:tc>
          <w:tcPr>
            <w:tcW w:w="1843" w:type="dxa"/>
            <w:vAlign w:val="center"/>
          </w:tcPr>
          <w:p w14:paraId="3E7DD84C" w14:textId="77777777" w:rsidR="00C919DE" w:rsidRPr="000E7768" w:rsidRDefault="00E054F5" w:rsidP="00C919DE">
            <w:pPr>
              <w:jc w:val="center"/>
              <w:rPr>
                <w:rFonts w:ascii="Times New Roman" w:hAnsi="Times New Roman" w:cs="Times New Roman"/>
                <w:sz w:val="24"/>
                <w:szCs w:val="24"/>
              </w:rPr>
            </w:pPr>
            <w:r w:rsidRPr="000E7768">
              <w:rPr>
                <w:rFonts w:ascii="Times New Roman" w:hAnsi="Times New Roman" w:cs="Times New Roman"/>
                <w:sz w:val="24"/>
                <w:szCs w:val="24"/>
              </w:rPr>
              <w:t>-</w:t>
            </w:r>
          </w:p>
        </w:tc>
        <w:tc>
          <w:tcPr>
            <w:tcW w:w="1779" w:type="dxa"/>
          </w:tcPr>
          <w:p w14:paraId="7CDFC1E2" w14:textId="77777777" w:rsidR="00C919DE" w:rsidRPr="000E7768" w:rsidRDefault="00C64481" w:rsidP="00C919DE">
            <w:pPr>
              <w:jc w:val="center"/>
              <w:rPr>
                <w:rFonts w:ascii="Times New Roman" w:hAnsi="Times New Roman" w:cs="Times New Roman"/>
                <w:sz w:val="24"/>
                <w:szCs w:val="24"/>
              </w:rPr>
            </w:pPr>
            <w:r w:rsidRPr="000E7768">
              <w:rPr>
                <w:rFonts w:ascii="Times New Roman" w:hAnsi="Times New Roman" w:cs="Times New Roman"/>
              </w:rPr>
              <w:t>0.0854</w:t>
            </w:r>
          </w:p>
        </w:tc>
        <w:tc>
          <w:tcPr>
            <w:tcW w:w="1779" w:type="dxa"/>
          </w:tcPr>
          <w:p w14:paraId="2F1DF8FC" w14:textId="77777777" w:rsidR="00C919DE" w:rsidRPr="000E7768" w:rsidRDefault="0003129E" w:rsidP="00C919DE">
            <w:pPr>
              <w:jc w:val="center"/>
              <w:rPr>
                <w:rFonts w:ascii="Times New Roman" w:hAnsi="Times New Roman" w:cs="Times New Roman"/>
                <w:sz w:val="24"/>
                <w:szCs w:val="24"/>
              </w:rPr>
            </w:pPr>
            <w:r w:rsidRPr="000E7768">
              <w:rPr>
                <w:rFonts w:ascii="Times New Roman" w:hAnsi="Times New Roman" w:cs="Times New Roman"/>
                <w:sz w:val="24"/>
                <w:szCs w:val="24"/>
              </w:rPr>
              <w:t>-</w:t>
            </w:r>
          </w:p>
        </w:tc>
      </w:tr>
      <w:tr w:rsidR="00AE594E" w:rsidRPr="000E7768" w14:paraId="71F2AE12" w14:textId="77777777" w:rsidTr="00C919DE">
        <w:trPr>
          <w:jc w:val="center"/>
        </w:trPr>
        <w:tc>
          <w:tcPr>
            <w:tcW w:w="4175" w:type="dxa"/>
            <w:vAlign w:val="center"/>
          </w:tcPr>
          <w:p w14:paraId="2192A082" w14:textId="77777777" w:rsidR="00C919DE" w:rsidRPr="000E7768" w:rsidRDefault="00C919DE" w:rsidP="00C919DE">
            <w:pPr>
              <w:jc w:val="center"/>
              <w:rPr>
                <w:rFonts w:ascii="Times New Roman" w:hAnsi="Times New Roman" w:cs="Times New Roman"/>
                <w:sz w:val="24"/>
                <w:szCs w:val="24"/>
              </w:rPr>
            </w:pPr>
            <w:r w:rsidRPr="000E7768">
              <w:rPr>
                <w:rFonts w:ascii="Times New Roman" w:hAnsi="Times New Roman" w:cs="Times New Roman"/>
                <w:sz w:val="24"/>
                <w:szCs w:val="24"/>
              </w:rPr>
              <w:t>Gatorade Tropical Cooler</w:t>
            </w:r>
          </w:p>
        </w:tc>
        <w:tc>
          <w:tcPr>
            <w:tcW w:w="1843" w:type="dxa"/>
            <w:vAlign w:val="center"/>
          </w:tcPr>
          <w:p w14:paraId="11245DD7" w14:textId="77777777" w:rsidR="00C919DE" w:rsidRPr="000E7768" w:rsidRDefault="00E054F5" w:rsidP="00FE701A">
            <w:pPr>
              <w:jc w:val="center"/>
              <w:rPr>
                <w:rFonts w:ascii="Times New Roman" w:hAnsi="Times New Roman" w:cs="Times New Roman"/>
                <w:sz w:val="24"/>
                <w:szCs w:val="24"/>
              </w:rPr>
            </w:pPr>
            <w:r w:rsidRPr="000E7768">
              <w:rPr>
                <w:rFonts w:ascii="Times New Roman" w:hAnsi="Times New Roman" w:cs="Times New Roman"/>
                <w:sz w:val="24"/>
                <w:szCs w:val="24"/>
              </w:rPr>
              <w:t>0.02</w:t>
            </w:r>
            <w:r w:rsidR="00FE701A" w:rsidRPr="000E7768">
              <w:rPr>
                <w:rFonts w:ascii="Times New Roman" w:hAnsi="Times New Roman" w:cs="Times New Roman"/>
                <w:sz w:val="24"/>
                <w:szCs w:val="24"/>
              </w:rPr>
              <w:t>74</w:t>
            </w:r>
          </w:p>
        </w:tc>
        <w:tc>
          <w:tcPr>
            <w:tcW w:w="1779" w:type="dxa"/>
          </w:tcPr>
          <w:p w14:paraId="3B30C6F0" w14:textId="77777777" w:rsidR="00C919DE" w:rsidRPr="000E7768" w:rsidRDefault="0003129E" w:rsidP="00C919DE">
            <w:pPr>
              <w:jc w:val="center"/>
              <w:rPr>
                <w:rFonts w:ascii="Times New Roman" w:hAnsi="Times New Roman" w:cs="Times New Roman"/>
                <w:sz w:val="24"/>
                <w:szCs w:val="24"/>
              </w:rPr>
            </w:pPr>
            <w:r w:rsidRPr="000E7768">
              <w:rPr>
                <w:rFonts w:ascii="Times New Roman" w:hAnsi="Times New Roman" w:cs="Times New Roman"/>
                <w:sz w:val="24"/>
                <w:szCs w:val="24"/>
              </w:rPr>
              <w:t>-</w:t>
            </w:r>
          </w:p>
        </w:tc>
        <w:tc>
          <w:tcPr>
            <w:tcW w:w="1779" w:type="dxa"/>
          </w:tcPr>
          <w:p w14:paraId="594CCA1D" w14:textId="77777777" w:rsidR="00C919DE" w:rsidRPr="000E7768" w:rsidRDefault="00E054F5" w:rsidP="00FE701A">
            <w:pPr>
              <w:jc w:val="center"/>
              <w:rPr>
                <w:rFonts w:ascii="Times New Roman" w:hAnsi="Times New Roman" w:cs="Times New Roman"/>
                <w:sz w:val="24"/>
                <w:szCs w:val="24"/>
              </w:rPr>
            </w:pPr>
            <w:r w:rsidRPr="000E7768">
              <w:rPr>
                <w:rFonts w:ascii="Times New Roman" w:hAnsi="Times New Roman" w:cs="Times New Roman"/>
                <w:sz w:val="24"/>
                <w:szCs w:val="24"/>
              </w:rPr>
              <w:t>0.22</w:t>
            </w:r>
            <w:r w:rsidR="00FE701A" w:rsidRPr="000E7768">
              <w:rPr>
                <w:rFonts w:ascii="Times New Roman" w:hAnsi="Times New Roman" w:cs="Times New Roman"/>
                <w:sz w:val="24"/>
                <w:szCs w:val="24"/>
              </w:rPr>
              <w:t>58</w:t>
            </w:r>
          </w:p>
        </w:tc>
      </w:tr>
      <w:tr w:rsidR="00C919DE" w:rsidRPr="000E7768" w14:paraId="3D75C6FE" w14:textId="77777777" w:rsidTr="00C919DE">
        <w:trPr>
          <w:jc w:val="center"/>
        </w:trPr>
        <w:tc>
          <w:tcPr>
            <w:tcW w:w="4175" w:type="dxa"/>
            <w:vAlign w:val="center"/>
          </w:tcPr>
          <w:p w14:paraId="060CEC31" w14:textId="77777777" w:rsidR="00C919DE" w:rsidRPr="000E7768" w:rsidRDefault="00C919DE" w:rsidP="00C919DE">
            <w:pPr>
              <w:jc w:val="center"/>
              <w:rPr>
                <w:rFonts w:ascii="Times New Roman" w:hAnsi="Times New Roman" w:cs="Times New Roman"/>
                <w:sz w:val="24"/>
                <w:szCs w:val="24"/>
              </w:rPr>
            </w:pPr>
            <w:r w:rsidRPr="000E7768">
              <w:rPr>
                <w:rFonts w:ascii="Times New Roman" w:hAnsi="Times New Roman" w:cs="Times New Roman"/>
                <w:sz w:val="24"/>
                <w:szCs w:val="24"/>
              </w:rPr>
              <w:t>Gatorade Icy Charge</w:t>
            </w:r>
          </w:p>
        </w:tc>
        <w:tc>
          <w:tcPr>
            <w:tcW w:w="1843" w:type="dxa"/>
            <w:vAlign w:val="center"/>
          </w:tcPr>
          <w:p w14:paraId="38CDCCD2" w14:textId="77777777" w:rsidR="00C919DE" w:rsidRPr="000E7768" w:rsidRDefault="00E054F5" w:rsidP="00C919DE">
            <w:pPr>
              <w:jc w:val="center"/>
              <w:rPr>
                <w:rFonts w:ascii="Times New Roman" w:hAnsi="Times New Roman" w:cs="Times New Roman"/>
                <w:sz w:val="24"/>
                <w:szCs w:val="24"/>
              </w:rPr>
            </w:pPr>
            <w:r w:rsidRPr="000E7768">
              <w:rPr>
                <w:rFonts w:ascii="Times New Roman" w:hAnsi="Times New Roman" w:cs="Times New Roman"/>
                <w:sz w:val="24"/>
                <w:szCs w:val="24"/>
              </w:rPr>
              <w:t>0.2684</w:t>
            </w:r>
          </w:p>
        </w:tc>
        <w:tc>
          <w:tcPr>
            <w:tcW w:w="1779" w:type="dxa"/>
          </w:tcPr>
          <w:p w14:paraId="4A3776E5" w14:textId="77777777" w:rsidR="00C919DE" w:rsidRPr="000E7768" w:rsidRDefault="0003129E" w:rsidP="00C919DE">
            <w:pPr>
              <w:jc w:val="center"/>
              <w:rPr>
                <w:rFonts w:ascii="Times New Roman" w:hAnsi="Times New Roman" w:cs="Times New Roman"/>
                <w:sz w:val="24"/>
                <w:szCs w:val="24"/>
              </w:rPr>
            </w:pPr>
            <w:r w:rsidRPr="000E7768">
              <w:rPr>
                <w:rFonts w:ascii="Times New Roman" w:hAnsi="Times New Roman" w:cs="Times New Roman"/>
                <w:sz w:val="24"/>
                <w:szCs w:val="24"/>
              </w:rPr>
              <w:t>-</w:t>
            </w:r>
          </w:p>
        </w:tc>
        <w:tc>
          <w:tcPr>
            <w:tcW w:w="1779" w:type="dxa"/>
          </w:tcPr>
          <w:p w14:paraId="4CD90A87" w14:textId="77777777" w:rsidR="00C919DE" w:rsidRPr="000E7768" w:rsidRDefault="0003129E" w:rsidP="00C919DE">
            <w:pPr>
              <w:jc w:val="center"/>
              <w:rPr>
                <w:rFonts w:ascii="Times New Roman" w:hAnsi="Times New Roman" w:cs="Times New Roman"/>
                <w:sz w:val="24"/>
                <w:szCs w:val="24"/>
              </w:rPr>
            </w:pPr>
            <w:r w:rsidRPr="000E7768">
              <w:rPr>
                <w:rFonts w:ascii="Times New Roman" w:hAnsi="Times New Roman" w:cs="Times New Roman"/>
                <w:sz w:val="24"/>
                <w:szCs w:val="24"/>
              </w:rPr>
              <w:t>-</w:t>
            </w:r>
          </w:p>
        </w:tc>
      </w:tr>
      <w:tr w:rsidR="00C919DE" w:rsidRPr="000E7768" w14:paraId="33254CFD" w14:textId="77777777" w:rsidTr="00C919DE">
        <w:trPr>
          <w:jc w:val="center"/>
        </w:trPr>
        <w:tc>
          <w:tcPr>
            <w:tcW w:w="4175" w:type="dxa"/>
            <w:vAlign w:val="center"/>
          </w:tcPr>
          <w:p w14:paraId="6A5FD1F7" w14:textId="77777777" w:rsidR="00C919DE" w:rsidRPr="000E7768" w:rsidRDefault="00C919DE" w:rsidP="00C919DE">
            <w:pPr>
              <w:jc w:val="center"/>
              <w:rPr>
                <w:rFonts w:ascii="Times New Roman" w:hAnsi="Times New Roman" w:cs="Times New Roman"/>
                <w:sz w:val="24"/>
                <w:szCs w:val="24"/>
              </w:rPr>
            </w:pPr>
            <w:r w:rsidRPr="000E7768">
              <w:rPr>
                <w:rFonts w:ascii="Times New Roman" w:hAnsi="Times New Roman" w:cs="Times New Roman"/>
                <w:sz w:val="24"/>
                <w:szCs w:val="24"/>
              </w:rPr>
              <w:t>Powerade Twisted Blackberry</w:t>
            </w:r>
          </w:p>
        </w:tc>
        <w:tc>
          <w:tcPr>
            <w:tcW w:w="1843" w:type="dxa"/>
            <w:vAlign w:val="center"/>
          </w:tcPr>
          <w:p w14:paraId="7906ECCF" w14:textId="77777777" w:rsidR="00C919DE" w:rsidRPr="000E7768" w:rsidRDefault="000E7768" w:rsidP="00C919DE">
            <w:pPr>
              <w:jc w:val="center"/>
              <w:rPr>
                <w:rFonts w:ascii="Times New Roman" w:hAnsi="Times New Roman" w:cs="Times New Roman"/>
                <w:sz w:val="24"/>
                <w:szCs w:val="24"/>
              </w:rPr>
            </w:pPr>
            <w:r w:rsidRPr="000E7768">
              <w:rPr>
                <w:rFonts w:ascii="Times New Roman" w:hAnsi="Times New Roman" w:cs="Times New Roman"/>
                <w:sz w:val="24"/>
                <w:szCs w:val="24"/>
              </w:rPr>
              <w:t>0.0023</w:t>
            </w:r>
          </w:p>
        </w:tc>
        <w:tc>
          <w:tcPr>
            <w:tcW w:w="1779" w:type="dxa"/>
          </w:tcPr>
          <w:p w14:paraId="19B7B99D" w14:textId="77777777" w:rsidR="00C919DE" w:rsidRPr="000E7768" w:rsidRDefault="00E054F5" w:rsidP="00C919DE">
            <w:pPr>
              <w:jc w:val="center"/>
              <w:rPr>
                <w:rFonts w:ascii="Times New Roman" w:hAnsi="Times New Roman" w:cs="Times New Roman"/>
                <w:sz w:val="24"/>
                <w:szCs w:val="24"/>
              </w:rPr>
            </w:pPr>
            <w:r w:rsidRPr="000E7768">
              <w:rPr>
                <w:rFonts w:ascii="Times New Roman" w:hAnsi="Times New Roman" w:cs="Times New Roman"/>
                <w:sz w:val="24"/>
                <w:szCs w:val="24"/>
              </w:rPr>
              <w:t>0.2523</w:t>
            </w:r>
          </w:p>
        </w:tc>
        <w:tc>
          <w:tcPr>
            <w:tcW w:w="1779" w:type="dxa"/>
          </w:tcPr>
          <w:p w14:paraId="38586B9E" w14:textId="77777777" w:rsidR="00C919DE" w:rsidRPr="000E7768" w:rsidRDefault="0003129E" w:rsidP="00C919DE">
            <w:pPr>
              <w:jc w:val="center"/>
              <w:rPr>
                <w:rFonts w:ascii="Times New Roman" w:hAnsi="Times New Roman" w:cs="Times New Roman"/>
                <w:sz w:val="24"/>
                <w:szCs w:val="24"/>
              </w:rPr>
            </w:pPr>
            <w:r w:rsidRPr="000E7768">
              <w:rPr>
                <w:rFonts w:ascii="Times New Roman" w:hAnsi="Times New Roman" w:cs="Times New Roman"/>
                <w:sz w:val="24"/>
                <w:szCs w:val="24"/>
              </w:rPr>
              <w:t>-</w:t>
            </w:r>
          </w:p>
        </w:tc>
      </w:tr>
      <w:tr w:rsidR="00C919DE" w:rsidRPr="00851611" w14:paraId="59E85401" w14:textId="77777777" w:rsidTr="00C919DE">
        <w:trPr>
          <w:jc w:val="center"/>
        </w:trPr>
        <w:tc>
          <w:tcPr>
            <w:tcW w:w="4175" w:type="dxa"/>
            <w:vAlign w:val="center"/>
          </w:tcPr>
          <w:p w14:paraId="39074F6A" w14:textId="77777777" w:rsidR="00C919DE" w:rsidRPr="00851611" w:rsidRDefault="00C919DE" w:rsidP="00C919DE">
            <w:pPr>
              <w:jc w:val="center"/>
              <w:rPr>
                <w:rFonts w:ascii="Times New Roman" w:hAnsi="Times New Roman" w:cs="Times New Roman"/>
                <w:sz w:val="24"/>
                <w:szCs w:val="24"/>
              </w:rPr>
            </w:pPr>
            <w:r w:rsidRPr="00851611">
              <w:rPr>
                <w:rFonts w:ascii="Times New Roman" w:hAnsi="Times New Roman" w:cs="Times New Roman"/>
                <w:sz w:val="24"/>
                <w:szCs w:val="24"/>
              </w:rPr>
              <w:t>Powerade Fruit Punch</w:t>
            </w:r>
          </w:p>
        </w:tc>
        <w:tc>
          <w:tcPr>
            <w:tcW w:w="1843" w:type="dxa"/>
            <w:vAlign w:val="center"/>
          </w:tcPr>
          <w:p w14:paraId="687E769D" w14:textId="77777777" w:rsidR="00C919DE" w:rsidRPr="00851611" w:rsidRDefault="00D3654C" w:rsidP="00C919DE">
            <w:pPr>
              <w:jc w:val="center"/>
              <w:rPr>
                <w:rFonts w:ascii="Times New Roman" w:hAnsi="Times New Roman" w:cs="Times New Roman"/>
                <w:sz w:val="24"/>
                <w:szCs w:val="24"/>
              </w:rPr>
            </w:pPr>
            <w:r w:rsidRPr="00851611">
              <w:rPr>
                <w:rFonts w:ascii="Times New Roman" w:hAnsi="Times New Roman" w:cs="Times New Roman"/>
                <w:sz w:val="24"/>
                <w:szCs w:val="24"/>
              </w:rPr>
              <w:t>-</w:t>
            </w:r>
          </w:p>
        </w:tc>
        <w:tc>
          <w:tcPr>
            <w:tcW w:w="1779" w:type="dxa"/>
          </w:tcPr>
          <w:p w14:paraId="56994E75" w14:textId="77777777" w:rsidR="00C919DE" w:rsidRPr="00851611" w:rsidRDefault="00D3654C" w:rsidP="00C919DE">
            <w:pPr>
              <w:jc w:val="center"/>
              <w:rPr>
                <w:rFonts w:ascii="Times New Roman" w:hAnsi="Times New Roman" w:cs="Times New Roman"/>
                <w:sz w:val="24"/>
                <w:szCs w:val="24"/>
              </w:rPr>
            </w:pPr>
            <w:r w:rsidRPr="00851611">
              <w:rPr>
                <w:rFonts w:ascii="Times New Roman" w:hAnsi="Times New Roman" w:cs="Times New Roman"/>
                <w:sz w:val="24"/>
                <w:szCs w:val="24"/>
              </w:rPr>
              <w:t>0.2698</w:t>
            </w:r>
          </w:p>
        </w:tc>
        <w:tc>
          <w:tcPr>
            <w:tcW w:w="1779" w:type="dxa"/>
          </w:tcPr>
          <w:p w14:paraId="5263CE25" w14:textId="77777777" w:rsidR="00C919DE" w:rsidRPr="00851611" w:rsidRDefault="0003129E" w:rsidP="00C919DE">
            <w:pPr>
              <w:jc w:val="center"/>
              <w:rPr>
                <w:rFonts w:ascii="Times New Roman" w:hAnsi="Times New Roman" w:cs="Times New Roman"/>
                <w:sz w:val="24"/>
                <w:szCs w:val="24"/>
              </w:rPr>
            </w:pPr>
            <w:r w:rsidRPr="00851611">
              <w:rPr>
                <w:rFonts w:ascii="Times New Roman" w:hAnsi="Times New Roman" w:cs="Times New Roman"/>
                <w:sz w:val="24"/>
                <w:szCs w:val="24"/>
              </w:rPr>
              <w:t>-</w:t>
            </w:r>
          </w:p>
        </w:tc>
      </w:tr>
      <w:tr w:rsidR="00C919DE" w:rsidRPr="00851611" w14:paraId="0BA5F5CB" w14:textId="77777777" w:rsidTr="00C919DE">
        <w:trPr>
          <w:jc w:val="center"/>
        </w:trPr>
        <w:tc>
          <w:tcPr>
            <w:tcW w:w="4175" w:type="dxa"/>
            <w:vAlign w:val="center"/>
          </w:tcPr>
          <w:p w14:paraId="40EBA027" w14:textId="77777777" w:rsidR="00C919DE" w:rsidRPr="00851611" w:rsidRDefault="00C919DE" w:rsidP="00C919DE">
            <w:pPr>
              <w:jc w:val="center"/>
              <w:rPr>
                <w:rFonts w:ascii="Times New Roman" w:hAnsi="Times New Roman" w:cs="Times New Roman"/>
                <w:sz w:val="24"/>
                <w:szCs w:val="24"/>
              </w:rPr>
            </w:pPr>
            <w:r w:rsidRPr="00851611">
              <w:rPr>
                <w:rFonts w:ascii="Times New Roman" w:hAnsi="Times New Roman" w:cs="Times New Roman"/>
                <w:sz w:val="24"/>
                <w:szCs w:val="24"/>
              </w:rPr>
              <w:t>Powerade Lemon Lime</w:t>
            </w:r>
          </w:p>
        </w:tc>
        <w:tc>
          <w:tcPr>
            <w:tcW w:w="1843" w:type="dxa"/>
            <w:vAlign w:val="center"/>
          </w:tcPr>
          <w:p w14:paraId="2A6BC053" w14:textId="77777777" w:rsidR="00C919DE" w:rsidRPr="00851611" w:rsidRDefault="00D6044A" w:rsidP="00C919DE">
            <w:pPr>
              <w:jc w:val="center"/>
              <w:rPr>
                <w:rFonts w:ascii="Times New Roman" w:hAnsi="Times New Roman" w:cs="Times New Roman"/>
                <w:sz w:val="24"/>
                <w:szCs w:val="24"/>
              </w:rPr>
            </w:pPr>
            <w:r w:rsidRPr="00851611">
              <w:rPr>
                <w:rFonts w:ascii="Times New Roman" w:hAnsi="Times New Roman" w:cs="Times New Roman"/>
                <w:sz w:val="24"/>
                <w:szCs w:val="24"/>
              </w:rPr>
              <w:t>-</w:t>
            </w:r>
          </w:p>
        </w:tc>
        <w:tc>
          <w:tcPr>
            <w:tcW w:w="1779" w:type="dxa"/>
          </w:tcPr>
          <w:p w14:paraId="02BE06EC" w14:textId="77777777" w:rsidR="00C919DE" w:rsidRPr="00851611" w:rsidRDefault="0003129E" w:rsidP="00C919DE">
            <w:pPr>
              <w:jc w:val="center"/>
              <w:rPr>
                <w:rFonts w:ascii="Times New Roman" w:hAnsi="Times New Roman" w:cs="Times New Roman"/>
                <w:sz w:val="24"/>
                <w:szCs w:val="24"/>
              </w:rPr>
            </w:pPr>
            <w:r w:rsidRPr="00851611">
              <w:rPr>
                <w:rFonts w:ascii="Times New Roman" w:hAnsi="Times New Roman" w:cs="Times New Roman"/>
                <w:sz w:val="24"/>
                <w:szCs w:val="24"/>
              </w:rPr>
              <w:t>-</w:t>
            </w:r>
          </w:p>
        </w:tc>
        <w:tc>
          <w:tcPr>
            <w:tcW w:w="1779" w:type="dxa"/>
          </w:tcPr>
          <w:p w14:paraId="4F1C4C3F" w14:textId="77777777" w:rsidR="00C919DE" w:rsidRPr="00851611" w:rsidRDefault="00D6044A" w:rsidP="00C919DE">
            <w:pPr>
              <w:jc w:val="center"/>
              <w:rPr>
                <w:rFonts w:ascii="Times New Roman" w:hAnsi="Times New Roman" w:cs="Times New Roman"/>
                <w:sz w:val="24"/>
                <w:szCs w:val="24"/>
              </w:rPr>
            </w:pPr>
            <w:r w:rsidRPr="00851611">
              <w:rPr>
                <w:rFonts w:ascii="Times New Roman" w:hAnsi="Times New Roman" w:cs="Times New Roman"/>
                <w:sz w:val="24"/>
                <w:szCs w:val="24"/>
              </w:rPr>
              <w:t>0.6063</w:t>
            </w:r>
          </w:p>
        </w:tc>
      </w:tr>
      <w:tr w:rsidR="00C919DE" w:rsidRPr="00851611" w14:paraId="41425F91" w14:textId="77777777" w:rsidTr="00C919DE">
        <w:trPr>
          <w:jc w:val="center"/>
        </w:trPr>
        <w:tc>
          <w:tcPr>
            <w:tcW w:w="4175" w:type="dxa"/>
            <w:vAlign w:val="center"/>
          </w:tcPr>
          <w:p w14:paraId="78D31C3F" w14:textId="77777777" w:rsidR="00C919DE" w:rsidRPr="00851611" w:rsidRDefault="00C919DE" w:rsidP="00C919DE">
            <w:pPr>
              <w:jc w:val="center"/>
              <w:rPr>
                <w:rFonts w:ascii="Times New Roman" w:hAnsi="Times New Roman" w:cs="Times New Roman"/>
                <w:sz w:val="24"/>
                <w:szCs w:val="24"/>
              </w:rPr>
            </w:pPr>
            <w:r w:rsidRPr="00851611">
              <w:rPr>
                <w:rFonts w:ascii="Times New Roman" w:hAnsi="Times New Roman" w:cs="Times New Roman"/>
                <w:sz w:val="24"/>
                <w:szCs w:val="24"/>
              </w:rPr>
              <w:t>Powerade Mountain Berry Blast</w:t>
            </w:r>
          </w:p>
        </w:tc>
        <w:tc>
          <w:tcPr>
            <w:tcW w:w="1843" w:type="dxa"/>
            <w:vAlign w:val="center"/>
          </w:tcPr>
          <w:p w14:paraId="55EFA33B" w14:textId="77777777" w:rsidR="00C919DE" w:rsidRPr="00851611" w:rsidRDefault="00D6044A" w:rsidP="00C919DE">
            <w:pPr>
              <w:jc w:val="center"/>
              <w:rPr>
                <w:rFonts w:ascii="Times New Roman" w:hAnsi="Times New Roman" w:cs="Times New Roman"/>
                <w:sz w:val="24"/>
                <w:szCs w:val="24"/>
              </w:rPr>
            </w:pPr>
            <w:r w:rsidRPr="00851611">
              <w:rPr>
                <w:rFonts w:ascii="Times New Roman" w:hAnsi="Times New Roman" w:cs="Times New Roman"/>
                <w:sz w:val="24"/>
                <w:szCs w:val="24"/>
              </w:rPr>
              <w:t>0.0444</w:t>
            </w:r>
          </w:p>
        </w:tc>
        <w:tc>
          <w:tcPr>
            <w:tcW w:w="1779" w:type="dxa"/>
          </w:tcPr>
          <w:p w14:paraId="6556027F" w14:textId="77777777" w:rsidR="00C919DE" w:rsidRPr="00851611" w:rsidRDefault="00C64481" w:rsidP="00703C91">
            <w:pPr>
              <w:jc w:val="center"/>
              <w:rPr>
                <w:rFonts w:ascii="Times New Roman" w:hAnsi="Times New Roman" w:cs="Times New Roman"/>
                <w:sz w:val="24"/>
                <w:szCs w:val="24"/>
              </w:rPr>
            </w:pPr>
            <w:r w:rsidRPr="00851611">
              <w:rPr>
                <w:rFonts w:ascii="Times New Roman" w:hAnsi="Times New Roman" w:cs="Times New Roman"/>
                <w:sz w:val="24"/>
                <w:szCs w:val="24"/>
              </w:rPr>
              <w:t>-</w:t>
            </w:r>
          </w:p>
        </w:tc>
        <w:tc>
          <w:tcPr>
            <w:tcW w:w="1779" w:type="dxa"/>
          </w:tcPr>
          <w:p w14:paraId="2FAAA9D7" w14:textId="77777777" w:rsidR="00C919DE" w:rsidRPr="00851611" w:rsidRDefault="0003129E" w:rsidP="00C919DE">
            <w:pPr>
              <w:jc w:val="center"/>
              <w:rPr>
                <w:rFonts w:ascii="Times New Roman" w:hAnsi="Times New Roman" w:cs="Times New Roman"/>
                <w:sz w:val="24"/>
                <w:szCs w:val="24"/>
              </w:rPr>
            </w:pPr>
            <w:r w:rsidRPr="00851611">
              <w:rPr>
                <w:rFonts w:ascii="Times New Roman" w:hAnsi="Times New Roman" w:cs="Times New Roman"/>
                <w:sz w:val="24"/>
                <w:szCs w:val="24"/>
              </w:rPr>
              <w:t>-</w:t>
            </w:r>
          </w:p>
        </w:tc>
      </w:tr>
      <w:tr w:rsidR="00C919DE" w:rsidRPr="00496D7D" w14:paraId="2518403C" w14:textId="77777777" w:rsidTr="00C919DE">
        <w:trPr>
          <w:jc w:val="center"/>
        </w:trPr>
        <w:tc>
          <w:tcPr>
            <w:tcW w:w="4175" w:type="dxa"/>
            <w:vAlign w:val="center"/>
          </w:tcPr>
          <w:p w14:paraId="2A591BF0" w14:textId="77777777" w:rsidR="00C919DE" w:rsidRPr="00496D7D" w:rsidRDefault="00C919DE" w:rsidP="00C919DE">
            <w:pPr>
              <w:jc w:val="center"/>
              <w:rPr>
                <w:rFonts w:ascii="Times New Roman" w:hAnsi="Times New Roman" w:cs="Times New Roman"/>
                <w:sz w:val="24"/>
                <w:szCs w:val="24"/>
              </w:rPr>
            </w:pPr>
            <w:r>
              <w:rPr>
                <w:rFonts w:ascii="Times New Roman" w:hAnsi="Times New Roman" w:cs="Times New Roman"/>
                <w:sz w:val="24"/>
                <w:szCs w:val="24"/>
              </w:rPr>
              <w:t>Kool Aid Bursts Fruit Punch</w:t>
            </w:r>
          </w:p>
        </w:tc>
        <w:tc>
          <w:tcPr>
            <w:tcW w:w="1843" w:type="dxa"/>
            <w:vAlign w:val="center"/>
          </w:tcPr>
          <w:p w14:paraId="37918CFF" w14:textId="77777777" w:rsidR="00C919DE" w:rsidRPr="00496D7D" w:rsidRDefault="0003129E" w:rsidP="00C919DE">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65DADF10" w14:textId="77777777" w:rsidR="00C919DE" w:rsidRPr="00496D7D" w:rsidRDefault="00C919DE" w:rsidP="00C919DE">
            <w:pPr>
              <w:jc w:val="center"/>
              <w:rPr>
                <w:rFonts w:ascii="Times New Roman" w:hAnsi="Times New Roman" w:cs="Times New Roman"/>
                <w:sz w:val="24"/>
                <w:szCs w:val="24"/>
              </w:rPr>
            </w:pPr>
            <w:r>
              <w:rPr>
                <w:rFonts w:ascii="Times New Roman" w:hAnsi="Times New Roman" w:cs="Times New Roman"/>
              </w:rPr>
              <w:t>0.1528</w:t>
            </w:r>
          </w:p>
        </w:tc>
        <w:tc>
          <w:tcPr>
            <w:tcW w:w="1779" w:type="dxa"/>
          </w:tcPr>
          <w:p w14:paraId="18AC4D25" w14:textId="77777777" w:rsidR="00C919DE" w:rsidRPr="00496D7D" w:rsidRDefault="0003129E" w:rsidP="00C919DE">
            <w:pPr>
              <w:jc w:val="center"/>
              <w:rPr>
                <w:rFonts w:ascii="Times New Roman" w:hAnsi="Times New Roman" w:cs="Times New Roman"/>
                <w:sz w:val="24"/>
                <w:szCs w:val="24"/>
              </w:rPr>
            </w:pPr>
            <w:r>
              <w:rPr>
                <w:rFonts w:ascii="Times New Roman" w:hAnsi="Times New Roman" w:cs="Times New Roman"/>
                <w:sz w:val="24"/>
                <w:szCs w:val="24"/>
              </w:rPr>
              <w:t>-</w:t>
            </w:r>
          </w:p>
        </w:tc>
      </w:tr>
      <w:tr w:rsidR="00C919DE" w:rsidRPr="00700068" w14:paraId="0EEC300D" w14:textId="77777777" w:rsidTr="00C919DE">
        <w:trPr>
          <w:jc w:val="center"/>
        </w:trPr>
        <w:tc>
          <w:tcPr>
            <w:tcW w:w="4175" w:type="dxa"/>
            <w:vAlign w:val="center"/>
          </w:tcPr>
          <w:p w14:paraId="2E6515B0" w14:textId="77777777" w:rsidR="00C919DE" w:rsidRPr="00700068" w:rsidRDefault="00C919DE" w:rsidP="00C919DE">
            <w:pPr>
              <w:jc w:val="center"/>
              <w:rPr>
                <w:rFonts w:ascii="Times New Roman" w:hAnsi="Times New Roman" w:cs="Times New Roman"/>
                <w:sz w:val="24"/>
                <w:szCs w:val="24"/>
              </w:rPr>
            </w:pPr>
            <w:r w:rsidRPr="00700068">
              <w:rPr>
                <w:rFonts w:ascii="Times New Roman" w:hAnsi="Times New Roman" w:cs="Times New Roman"/>
                <w:sz w:val="24"/>
                <w:szCs w:val="24"/>
              </w:rPr>
              <w:t>Kool Aid Bursts Grape</w:t>
            </w:r>
          </w:p>
        </w:tc>
        <w:tc>
          <w:tcPr>
            <w:tcW w:w="1843" w:type="dxa"/>
            <w:vAlign w:val="center"/>
          </w:tcPr>
          <w:p w14:paraId="76FDDD3F" w14:textId="77777777" w:rsidR="00C919DE" w:rsidRPr="00700068" w:rsidRDefault="00C919DE" w:rsidP="00E60845">
            <w:pPr>
              <w:jc w:val="center"/>
              <w:rPr>
                <w:rFonts w:ascii="Times New Roman" w:hAnsi="Times New Roman" w:cs="Times New Roman"/>
                <w:sz w:val="24"/>
                <w:szCs w:val="24"/>
              </w:rPr>
            </w:pPr>
            <w:r w:rsidRPr="00700068">
              <w:rPr>
                <w:rFonts w:ascii="Times New Roman" w:hAnsi="Times New Roman" w:cs="Times New Roman"/>
              </w:rPr>
              <w:t>0.03</w:t>
            </w:r>
            <w:r w:rsidR="00E60845" w:rsidRPr="00700068">
              <w:rPr>
                <w:rFonts w:ascii="Times New Roman" w:hAnsi="Times New Roman" w:cs="Times New Roman"/>
              </w:rPr>
              <w:t>34</w:t>
            </w:r>
          </w:p>
        </w:tc>
        <w:tc>
          <w:tcPr>
            <w:tcW w:w="1779" w:type="dxa"/>
          </w:tcPr>
          <w:p w14:paraId="041DB1B3" w14:textId="77777777" w:rsidR="00C919DE" w:rsidRPr="00700068" w:rsidRDefault="00C919DE" w:rsidP="00E60845">
            <w:pPr>
              <w:jc w:val="center"/>
              <w:rPr>
                <w:rFonts w:ascii="Times New Roman" w:hAnsi="Times New Roman" w:cs="Times New Roman"/>
                <w:sz w:val="24"/>
                <w:szCs w:val="24"/>
              </w:rPr>
            </w:pPr>
            <w:r w:rsidRPr="00700068">
              <w:rPr>
                <w:rFonts w:ascii="Times New Roman" w:hAnsi="Times New Roman" w:cs="Times New Roman"/>
              </w:rPr>
              <w:t>0.03</w:t>
            </w:r>
            <w:r w:rsidR="00E60845" w:rsidRPr="00700068">
              <w:rPr>
                <w:rFonts w:ascii="Times New Roman" w:hAnsi="Times New Roman" w:cs="Times New Roman"/>
              </w:rPr>
              <w:t>20</w:t>
            </w:r>
          </w:p>
        </w:tc>
        <w:tc>
          <w:tcPr>
            <w:tcW w:w="1779" w:type="dxa"/>
          </w:tcPr>
          <w:p w14:paraId="0236E497" w14:textId="77777777" w:rsidR="00C919DE" w:rsidRPr="00700068" w:rsidRDefault="0003129E" w:rsidP="00C919DE">
            <w:pPr>
              <w:jc w:val="center"/>
              <w:rPr>
                <w:rFonts w:ascii="Times New Roman" w:hAnsi="Times New Roman" w:cs="Times New Roman"/>
                <w:sz w:val="24"/>
                <w:szCs w:val="24"/>
              </w:rPr>
            </w:pPr>
            <w:r w:rsidRPr="00700068">
              <w:rPr>
                <w:rFonts w:ascii="Times New Roman" w:hAnsi="Times New Roman" w:cs="Times New Roman"/>
                <w:sz w:val="24"/>
                <w:szCs w:val="24"/>
              </w:rPr>
              <w:t>-</w:t>
            </w:r>
          </w:p>
        </w:tc>
      </w:tr>
      <w:tr w:rsidR="00C919DE" w:rsidRPr="00AE594E" w14:paraId="300AD14F" w14:textId="77777777" w:rsidTr="00C919DE">
        <w:trPr>
          <w:jc w:val="center"/>
        </w:trPr>
        <w:tc>
          <w:tcPr>
            <w:tcW w:w="4175" w:type="dxa"/>
            <w:vAlign w:val="center"/>
          </w:tcPr>
          <w:p w14:paraId="15FC293C" w14:textId="77777777" w:rsidR="00C919DE" w:rsidRPr="00AE594E" w:rsidRDefault="00C919DE" w:rsidP="00C919DE">
            <w:pPr>
              <w:jc w:val="center"/>
              <w:rPr>
                <w:rFonts w:ascii="Times New Roman" w:hAnsi="Times New Roman" w:cs="Times New Roman"/>
                <w:sz w:val="24"/>
                <w:szCs w:val="24"/>
              </w:rPr>
            </w:pPr>
            <w:r w:rsidRPr="00AE594E">
              <w:rPr>
                <w:rFonts w:ascii="Times New Roman" w:hAnsi="Times New Roman" w:cs="Times New Roman"/>
                <w:sz w:val="24"/>
                <w:szCs w:val="24"/>
              </w:rPr>
              <w:t>Kool Aid Bursts Cherry</w:t>
            </w:r>
          </w:p>
        </w:tc>
        <w:tc>
          <w:tcPr>
            <w:tcW w:w="1843" w:type="dxa"/>
            <w:vAlign w:val="center"/>
          </w:tcPr>
          <w:p w14:paraId="05C6AA5B" w14:textId="77777777" w:rsidR="00C919DE" w:rsidRPr="00AE594E" w:rsidRDefault="0003129E" w:rsidP="00C919DE">
            <w:pPr>
              <w:jc w:val="center"/>
              <w:rPr>
                <w:rFonts w:ascii="Times New Roman" w:hAnsi="Times New Roman" w:cs="Times New Roman"/>
                <w:sz w:val="24"/>
                <w:szCs w:val="24"/>
              </w:rPr>
            </w:pPr>
            <w:r w:rsidRPr="00AE594E">
              <w:rPr>
                <w:rFonts w:ascii="Times New Roman" w:hAnsi="Times New Roman" w:cs="Times New Roman"/>
                <w:sz w:val="24"/>
                <w:szCs w:val="24"/>
              </w:rPr>
              <w:t>-</w:t>
            </w:r>
          </w:p>
        </w:tc>
        <w:tc>
          <w:tcPr>
            <w:tcW w:w="1779" w:type="dxa"/>
          </w:tcPr>
          <w:p w14:paraId="31822A72" w14:textId="77777777" w:rsidR="00C919DE" w:rsidRPr="00AE594E" w:rsidRDefault="00C919DE" w:rsidP="00C919DE">
            <w:pPr>
              <w:jc w:val="center"/>
              <w:rPr>
                <w:rFonts w:ascii="Times New Roman" w:hAnsi="Times New Roman" w:cs="Times New Roman"/>
                <w:sz w:val="24"/>
                <w:szCs w:val="24"/>
              </w:rPr>
            </w:pPr>
            <w:r w:rsidRPr="00AE594E">
              <w:rPr>
                <w:rFonts w:ascii="Times New Roman" w:hAnsi="Times New Roman" w:cs="Times New Roman"/>
              </w:rPr>
              <w:t>0.3198</w:t>
            </w:r>
          </w:p>
        </w:tc>
        <w:tc>
          <w:tcPr>
            <w:tcW w:w="1779" w:type="dxa"/>
          </w:tcPr>
          <w:p w14:paraId="69A31288" w14:textId="77777777" w:rsidR="00C919DE" w:rsidRPr="00AE594E" w:rsidRDefault="0003129E" w:rsidP="00C919DE">
            <w:pPr>
              <w:jc w:val="center"/>
              <w:rPr>
                <w:rFonts w:ascii="Times New Roman" w:hAnsi="Times New Roman" w:cs="Times New Roman"/>
                <w:sz w:val="24"/>
                <w:szCs w:val="24"/>
              </w:rPr>
            </w:pPr>
            <w:r w:rsidRPr="00AE594E">
              <w:rPr>
                <w:rFonts w:ascii="Times New Roman" w:hAnsi="Times New Roman" w:cs="Times New Roman"/>
                <w:sz w:val="24"/>
                <w:szCs w:val="24"/>
              </w:rPr>
              <w:t>-</w:t>
            </w:r>
          </w:p>
        </w:tc>
      </w:tr>
      <w:tr w:rsidR="00C919DE" w:rsidRPr="00535DFE" w14:paraId="5850E844" w14:textId="77777777" w:rsidTr="00C919DE">
        <w:trPr>
          <w:jc w:val="center"/>
        </w:trPr>
        <w:tc>
          <w:tcPr>
            <w:tcW w:w="4175" w:type="dxa"/>
            <w:vAlign w:val="center"/>
          </w:tcPr>
          <w:p w14:paraId="2A0C9EBD" w14:textId="77777777" w:rsidR="00C919DE" w:rsidRPr="00535DFE" w:rsidRDefault="00C919DE" w:rsidP="00C919DE">
            <w:pPr>
              <w:jc w:val="center"/>
              <w:rPr>
                <w:rFonts w:ascii="Times New Roman" w:hAnsi="Times New Roman" w:cs="Times New Roman"/>
                <w:sz w:val="24"/>
                <w:szCs w:val="24"/>
              </w:rPr>
            </w:pPr>
            <w:r w:rsidRPr="00535DFE">
              <w:rPr>
                <w:rFonts w:ascii="Times New Roman" w:hAnsi="Times New Roman" w:cs="Times New Roman"/>
                <w:sz w:val="24"/>
                <w:szCs w:val="24"/>
              </w:rPr>
              <w:t>Kool Aid Grape Powder</w:t>
            </w:r>
          </w:p>
        </w:tc>
        <w:tc>
          <w:tcPr>
            <w:tcW w:w="1843" w:type="dxa"/>
            <w:vAlign w:val="center"/>
          </w:tcPr>
          <w:p w14:paraId="413286BC" w14:textId="77777777" w:rsidR="00C919DE" w:rsidRPr="00535DFE" w:rsidRDefault="00703C91" w:rsidP="00703C91">
            <w:pPr>
              <w:jc w:val="center"/>
              <w:rPr>
                <w:rFonts w:ascii="Times New Roman" w:hAnsi="Times New Roman" w:cs="Times New Roman"/>
                <w:sz w:val="24"/>
                <w:szCs w:val="24"/>
              </w:rPr>
            </w:pPr>
            <w:r w:rsidRPr="00535DFE">
              <w:rPr>
                <w:rFonts w:ascii="Times New Roman" w:hAnsi="Times New Roman" w:cs="Times New Roman"/>
              </w:rPr>
              <w:t>0.0269</w:t>
            </w:r>
          </w:p>
        </w:tc>
        <w:tc>
          <w:tcPr>
            <w:tcW w:w="1779" w:type="dxa"/>
          </w:tcPr>
          <w:p w14:paraId="4A67BE7A" w14:textId="77777777" w:rsidR="00C919DE" w:rsidRPr="00535DFE" w:rsidRDefault="00C919DE" w:rsidP="00703C91">
            <w:pPr>
              <w:jc w:val="center"/>
              <w:rPr>
                <w:rFonts w:ascii="Times New Roman" w:hAnsi="Times New Roman" w:cs="Times New Roman"/>
                <w:sz w:val="24"/>
                <w:szCs w:val="24"/>
              </w:rPr>
            </w:pPr>
            <w:r w:rsidRPr="00535DFE">
              <w:rPr>
                <w:rFonts w:ascii="Times New Roman" w:hAnsi="Times New Roman" w:cs="Times New Roman"/>
              </w:rPr>
              <w:t>0.02</w:t>
            </w:r>
            <w:r w:rsidR="00703C91" w:rsidRPr="00535DFE">
              <w:rPr>
                <w:rFonts w:ascii="Times New Roman" w:hAnsi="Times New Roman" w:cs="Times New Roman"/>
              </w:rPr>
              <w:t>80</w:t>
            </w:r>
          </w:p>
        </w:tc>
        <w:tc>
          <w:tcPr>
            <w:tcW w:w="1779" w:type="dxa"/>
          </w:tcPr>
          <w:p w14:paraId="0903228B" w14:textId="77777777" w:rsidR="00C919DE" w:rsidRPr="00535DFE" w:rsidRDefault="0003129E" w:rsidP="00C919DE">
            <w:pPr>
              <w:jc w:val="center"/>
              <w:rPr>
                <w:rFonts w:ascii="Times New Roman" w:hAnsi="Times New Roman" w:cs="Times New Roman"/>
                <w:sz w:val="24"/>
                <w:szCs w:val="24"/>
              </w:rPr>
            </w:pPr>
            <w:r w:rsidRPr="00535DFE">
              <w:rPr>
                <w:rFonts w:ascii="Times New Roman" w:hAnsi="Times New Roman" w:cs="Times New Roman"/>
                <w:sz w:val="24"/>
                <w:szCs w:val="24"/>
              </w:rPr>
              <w:t>-</w:t>
            </w:r>
          </w:p>
        </w:tc>
      </w:tr>
      <w:tr w:rsidR="00C919DE" w:rsidRPr="00535DFE" w14:paraId="17FBF8AB" w14:textId="77777777" w:rsidTr="00C919DE">
        <w:trPr>
          <w:jc w:val="center"/>
        </w:trPr>
        <w:tc>
          <w:tcPr>
            <w:tcW w:w="4175" w:type="dxa"/>
            <w:vAlign w:val="center"/>
          </w:tcPr>
          <w:p w14:paraId="32EB5444" w14:textId="77777777" w:rsidR="00C919DE" w:rsidRPr="00535DFE" w:rsidRDefault="00C919DE" w:rsidP="00C919DE">
            <w:pPr>
              <w:jc w:val="center"/>
              <w:rPr>
                <w:rFonts w:ascii="Times New Roman" w:hAnsi="Times New Roman" w:cs="Times New Roman"/>
                <w:sz w:val="24"/>
                <w:szCs w:val="24"/>
              </w:rPr>
            </w:pPr>
            <w:r w:rsidRPr="00535DFE">
              <w:rPr>
                <w:rFonts w:ascii="Times New Roman" w:hAnsi="Times New Roman" w:cs="Times New Roman"/>
                <w:sz w:val="24"/>
                <w:szCs w:val="24"/>
              </w:rPr>
              <w:t>Kool Aid Tropical Punch Powder</w:t>
            </w:r>
          </w:p>
        </w:tc>
        <w:tc>
          <w:tcPr>
            <w:tcW w:w="1843" w:type="dxa"/>
            <w:vAlign w:val="center"/>
          </w:tcPr>
          <w:p w14:paraId="090C8D32" w14:textId="77777777" w:rsidR="00C919DE" w:rsidRPr="00535DFE" w:rsidRDefault="0003129E" w:rsidP="00C919DE">
            <w:pPr>
              <w:jc w:val="center"/>
              <w:rPr>
                <w:rFonts w:ascii="Times New Roman" w:hAnsi="Times New Roman" w:cs="Times New Roman"/>
                <w:sz w:val="24"/>
                <w:szCs w:val="24"/>
              </w:rPr>
            </w:pPr>
            <w:r w:rsidRPr="00535DFE">
              <w:rPr>
                <w:rFonts w:ascii="Times New Roman" w:hAnsi="Times New Roman" w:cs="Times New Roman"/>
                <w:sz w:val="24"/>
                <w:szCs w:val="24"/>
              </w:rPr>
              <w:t>-</w:t>
            </w:r>
          </w:p>
        </w:tc>
        <w:tc>
          <w:tcPr>
            <w:tcW w:w="1779" w:type="dxa"/>
          </w:tcPr>
          <w:p w14:paraId="41917E7F" w14:textId="77777777" w:rsidR="00C919DE" w:rsidRPr="00535DFE" w:rsidRDefault="00C919DE" w:rsidP="00C919DE">
            <w:pPr>
              <w:jc w:val="center"/>
              <w:rPr>
                <w:rFonts w:ascii="Times New Roman" w:hAnsi="Times New Roman" w:cs="Times New Roman"/>
                <w:sz w:val="24"/>
                <w:szCs w:val="24"/>
              </w:rPr>
            </w:pPr>
            <w:r w:rsidRPr="00535DFE">
              <w:rPr>
                <w:rFonts w:ascii="Times New Roman" w:hAnsi="Times New Roman" w:cs="Times New Roman"/>
              </w:rPr>
              <w:t>0.1353</w:t>
            </w:r>
          </w:p>
        </w:tc>
        <w:tc>
          <w:tcPr>
            <w:tcW w:w="1779" w:type="dxa"/>
          </w:tcPr>
          <w:p w14:paraId="05AEA4FC" w14:textId="77777777" w:rsidR="00C919DE" w:rsidRPr="00535DFE" w:rsidRDefault="0003129E" w:rsidP="00C919DE">
            <w:pPr>
              <w:jc w:val="center"/>
              <w:rPr>
                <w:rFonts w:ascii="Times New Roman" w:hAnsi="Times New Roman" w:cs="Times New Roman"/>
                <w:sz w:val="24"/>
                <w:szCs w:val="24"/>
              </w:rPr>
            </w:pPr>
            <w:r w:rsidRPr="00535DFE">
              <w:rPr>
                <w:rFonts w:ascii="Times New Roman" w:hAnsi="Times New Roman" w:cs="Times New Roman"/>
                <w:sz w:val="24"/>
                <w:szCs w:val="24"/>
              </w:rPr>
              <w:t>-</w:t>
            </w:r>
          </w:p>
        </w:tc>
      </w:tr>
      <w:tr w:rsidR="00C919DE" w:rsidRPr="00535DFE" w14:paraId="640089A1" w14:textId="77777777" w:rsidTr="00C919DE">
        <w:trPr>
          <w:jc w:val="center"/>
        </w:trPr>
        <w:tc>
          <w:tcPr>
            <w:tcW w:w="4175" w:type="dxa"/>
            <w:vAlign w:val="center"/>
          </w:tcPr>
          <w:p w14:paraId="387F768A" w14:textId="77777777" w:rsidR="00C919DE" w:rsidRPr="00535DFE" w:rsidRDefault="00C919DE" w:rsidP="00C919DE">
            <w:pPr>
              <w:jc w:val="center"/>
              <w:rPr>
                <w:rFonts w:ascii="Times New Roman" w:hAnsi="Times New Roman" w:cs="Times New Roman"/>
                <w:sz w:val="24"/>
                <w:szCs w:val="24"/>
              </w:rPr>
            </w:pPr>
            <w:r w:rsidRPr="00535DFE">
              <w:rPr>
                <w:rFonts w:ascii="Times New Roman" w:hAnsi="Times New Roman" w:cs="Times New Roman"/>
                <w:sz w:val="24"/>
                <w:szCs w:val="24"/>
              </w:rPr>
              <w:t>Hawaiian Punch Fruit Juicy Red</w:t>
            </w:r>
          </w:p>
        </w:tc>
        <w:tc>
          <w:tcPr>
            <w:tcW w:w="1843" w:type="dxa"/>
            <w:vAlign w:val="center"/>
          </w:tcPr>
          <w:p w14:paraId="0CF34B60" w14:textId="77777777" w:rsidR="00C919DE" w:rsidRPr="00535DFE" w:rsidRDefault="0003129E" w:rsidP="00C919DE">
            <w:pPr>
              <w:jc w:val="center"/>
              <w:rPr>
                <w:rFonts w:ascii="Times New Roman" w:hAnsi="Times New Roman" w:cs="Times New Roman"/>
                <w:sz w:val="24"/>
                <w:szCs w:val="24"/>
              </w:rPr>
            </w:pPr>
            <w:r w:rsidRPr="00535DFE">
              <w:rPr>
                <w:rFonts w:ascii="Times New Roman" w:hAnsi="Times New Roman" w:cs="Times New Roman"/>
                <w:sz w:val="24"/>
                <w:szCs w:val="24"/>
              </w:rPr>
              <w:t>-</w:t>
            </w:r>
          </w:p>
        </w:tc>
        <w:tc>
          <w:tcPr>
            <w:tcW w:w="1779" w:type="dxa"/>
          </w:tcPr>
          <w:p w14:paraId="6C9F610A" w14:textId="77777777" w:rsidR="00C919DE" w:rsidRPr="00535DFE" w:rsidRDefault="00C919DE" w:rsidP="0003129E">
            <w:pPr>
              <w:jc w:val="center"/>
              <w:rPr>
                <w:rFonts w:ascii="Times New Roman" w:hAnsi="Times New Roman" w:cs="Times New Roman"/>
              </w:rPr>
            </w:pPr>
            <w:r w:rsidRPr="00535DFE">
              <w:rPr>
                <w:rFonts w:ascii="Times New Roman" w:hAnsi="Times New Roman" w:cs="Times New Roman"/>
              </w:rPr>
              <w:t>0.1520</w:t>
            </w:r>
          </w:p>
        </w:tc>
        <w:tc>
          <w:tcPr>
            <w:tcW w:w="1779" w:type="dxa"/>
          </w:tcPr>
          <w:p w14:paraId="395A9B31" w14:textId="77777777" w:rsidR="00C919DE" w:rsidRPr="00535DFE" w:rsidRDefault="0003129E" w:rsidP="00C919DE">
            <w:pPr>
              <w:jc w:val="center"/>
              <w:rPr>
                <w:rFonts w:ascii="Times New Roman" w:hAnsi="Times New Roman" w:cs="Times New Roman"/>
                <w:sz w:val="24"/>
                <w:szCs w:val="24"/>
              </w:rPr>
            </w:pPr>
            <w:r w:rsidRPr="00535DFE">
              <w:rPr>
                <w:rFonts w:ascii="Times New Roman" w:hAnsi="Times New Roman" w:cs="Times New Roman"/>
                <w:sz w:val="24"/>
                <w:szCs w:val="24"/>
              </w:rPr>
              <w:t>-</w:t>
            </w:r>
          </w:p>
        </w:tc>
      </w:tr>
      <w:tr w:rsidR="00C919DE" w:rsidRPr="00496D7D" w14:paraId="53B2D9AE" w14:textId="77777777" w:rsidTr="00C919DE">
        <w:trPr>
          <w:jc w:val="center"/>
        </w:trPr>
        <w:tc>
          <w:tcPr>
            <w:tcW w:w="4175" w:type="dxa"/>
            <w:vAlign w:val="center"/>
          </w:tcPr>
          <w:p w14:paraId="03ACD5BC" w14:textId="77777777" w:rsidR="00C919DE" w:rsidRPr="00496D7D" w:rsidRDefault="00C919DE" w:rsidP="00C919DE">
            <w:pPr>
              <w:jc w:val="center"/>
              <w:rPr>
                <w:rFonts w:ascii="Times New Roman" w:hAnsi="Times New Roman" w:cs="Times New Roman"/>
                <w:sz w:val="24"/>
                <w:szCs w:val="24"/>
              </w:rPr>
            </w:pPr>
            <w:r>
              <w:rPr>
                <w:rFonts w:ascii="Times New Roman" w:hAnsi="Times New Roman" w:cs="Times New Roman"/>
                <w:sz w:val="24"/>
                <w:szCs w:val="24"/>
              </w:rPr>
              <w:t>Mountain Dew</w:t>
            </w:r>
          </w:p>
        </w:tc>
        <w:tc>
          <w:tcPr>
            <w:tcW w:w="1843" w:type="dxa"/>
            <w:vAlign w:val="center"/>
          </w:tcPr>
          <w:p w14:paraId="18904486" w14:textId="77777777" w:rsidR="00C919DE" w:rsidRPr="00496D7D" w:rsidRDefault="0003129E" w:rsidP="00C919DE">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71A17722" w14:textId="77777777" w:rsidR="00C919DE" w:rsidRPr="00496D7D" w:rsidRDefault="0003129E" w:rsidP="00C919DE">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5A6444DE" w14:textId="77777777" w:rsidR="00C919DE" w:rsidRPr="00496D7D" w:rsidRDefault="00EF498F" w:rsidP="00C919DE">
            <w:pPr>
              <w:jc w:val="center"/>
              <w:rPr>
                <w:rFonts w:ascii="Times New Roman" w:hAnsi="Times New Roman" w:cs="Times New Roman"/>
                <w:sz w:val="24"/>
                <w:szCs w:val="24"/>
              </w:rPr>
            </w:pPr>
            <w:r>
              <w:rPr>
                <w:rFonts w:ascii="Times New Roman" w:hAnsi="Times New Roman" w:cs="Times New Roman"/>
                <w:sz w:val="24"/>
                <w:szCs w:val="24"/>
              </w:rPr>
              <w:t>0.4069</w:t>
            </w:r>
          </w:p>
        </w:tc>
      </w:tr>
      <w:tr w:rsidR="00C919DE" w:rsidRPr="00496D7D" w14:paraId="20CBB5BF" w14:textId="77777777" w:rsidTr="00C919DE">
        <w:trPr>
          <w:jc w:val="center"/>
        </w:trPr>
        <w:tc>
          <w:tcPr>
            <w:tcW w:w="4175" w:type="dxa"/>
            <w:vAlign w:val="center"/>
          </w:tcPr>
          <w:p w14:paraId="0F55CAAC" w14:textId="77777777" w:rsidR="00C919DE" w:rsidRPr="00496D7D" w:rsidRDefault="00C919DE" w:rsidP="00C919DE">
            <w:pPr>
              <w:jc w:val="center"/>
              <w:rPr>
                <w:rFonts w:ascii="Times New Roman" w:hAnsi="Times New Roman" w:cs="Times New Roman"/>
                <w:sz w:val="24"/>
                <w:szCs w:val="24"/>
              </w:rPr>
            </w:pPr>
            <w:r>
              <w:rPr>
                <w:rFonts w:ascii="Times New Roman" w:hAnsi="Times New Roman" w:cs="Times New Roman"/>
                <w:sz w:val="24"/>
                <w:szCs w:val="24"/>
              </w:rPr>
              <w:t>Pedialyte Grape</w:t>
            </w:r>
          </w:p>
        </w:tc>
        <w:tc>
          <w:tcPr>
            <w:tcW w:w="1843" w:type="dxa"/>
            <w:vAlign w:val="center"/>
          </w:tcPr>
          <w:p w14:paraId="694CCF85" w14:textId="77777777" w:rsidR="00C919DE" w:rsidRPr="00496D7D" w:rsidRDefault="00FE1F49" w:rsidP="00703C91">
            <w:pPr>
              <w:jc w:val="center"/>
              <w:rPr>
                <w:rFonts w:ascii="Times New Roman" w:hAnsi="Times New Roman" w:cs="Times New Roman"/>
                <w:sz w:val="24"/>
                <w:szCs w:val="24"/>
              </w:rPr>
            </w:pPr>
            <w:r>
              <w:rPr>
                <w:rFonts w:ascii="Times New Roman" w:hAnsi="Times New Roman" w:cs="Times New Roman"/>
                <w:sz w:val="24"/>
                <w:szCs w:val="24"/>
              </w:rPr>
              <w:t>0.12</w:t>
            </w:r>
            <w:r w:rsidR="00703C91">
              <w:rPr>
                <w:rFonts w:ascii="Times New Roman" w:hAnsi="Times New Roman" w:cs="Times New Roman"/>
                <w:sz w:val="24"/>
                <w:szCs w:val="24"/>
              </w:rPr>
              <w:t>47</w:t>
            </w:r>
          </w:p>
        </w:tc>
        <w:tc>
          <w:tcPr>
            <w:tcW w:w="1779" w:type="dxa"/>
          </w:tcPr>
          <w:p w14:paraId="42C21382" w14:textId="77777777" w:rsidR="00C919DE" w:rsidRPr="00496D7D" w:rsidRDefault="00703C91" w:rsidP="00C919DE">
            <w:pPr>
              <w:jc w:val="center"/>
              <w:rPr>
                <w:rFonts w:ascii="Times New Roman" w:hAnsi="Times New Roman" w:cs="Times New Roman"/>
                <w:sz w:val="24"/>
                <w:szCs w:val="24"/>
              </w:rPr>
            </w:pPr>
            <w:r>
              <w:rPr>
                <w:rFonts w:ascii="Times New Roman" w:hAnsi="Times New Roman" w:cs="Times New Roman"/>
                <w:sz w:val="24"/>
                <w:szCs w:val="24"/>
              </w:rPr>
              <w:t>0.1543</w:t>
            </w:r>
          </w:p>
        </w:tc>
        <w:tc>
          <w:tcPr>
            <w:tcW w:w="1779" w:type="dxa"/>
          </w:tcPr>
          <w:p w14:paraId="2A73352C" w14:textId="77777777" w:rsidR="00C919DE" w:rsidRPr="00496D7D" w:rsidRDefault="0003129E" w:rsidP="00C919DE">
            <w:pPr>
              <w:jc w:val="center"/>
              <w:rPr>
                <w:rFonts w:ascii="Times New Roman" w:hAnsi="Times New Roman" w:cs="Times New Roman"/>
                <w:sz w:val="24"/>
                <w:szCs w:val="24"/>
              </w:rPr>
            </w:pPr>
            <w:r>
              <w:rPr>
                <w:rFonts w:ascii="Times New Roman" w:hAnsi="Times New Roman" w:cs="Times New Roman"/>
                <w:sz w:val="24"/>
                <w:szCs w:val="24"/>
              </w:rPr>
              <w:t>-</w:t>
            </w:r>
          </w:p>
        </w:tc>
      </w:tr>
      <w:tr w:rsidR="00C919DE" w:rsidRPr="00496D7D" w14:paraId="7741A7B1" w14:textId="77777777" w:rsidTr="00C919DE">
        <w:trPr>
          <w:jc w:val="center"/>
        </w:trPr>
        <w:tc>
          <w:tcPr>
            <w:tcW w:w="4175" w:type="dxa"/>
            <w:vAlign w:val="center"/>
          </w:tcPr>
          <w:p w14:paraId="42083548" w14:textId="77777777" w:rsidR="00C919DE" w:rsidRPr="00496D7D" w:rsidRDefault="00C919DE" w:rsidP="00C919DE">
            <w:pPr>
              <w:jc w:val="center"/>
              <w:rPr>
                <w:rFonts w:ascii="Times New Roman" w:hAnsi="Times New Roman" w:cs="Times New Roman"/>
                <w:sz w:val="24"/>
                <w:szCs w:val="24"/>
              </w:rPr>
            </w:pPr>
            <w:r>
              <w:rPr>
                <w:rFonts w:ascii="Times New Roman" w:hAnsi="Times New Roman" w:cs="Times New Roman"/>
                <w:sz w:val="24"/>
                <w:szCs w:val="24"/>
              </w:rPr>
              <w:t>Pedialyte Strawberry</w:t>
            </w:r>
          </w:p>
        </w:tc>
        <w:tc>
          <w:tcPr>
            <w:tcW w:w="1843" w:type="dxa"/>
            <w:vAlign w:val="center"/>
          </w:tcPr>
          <w:p w14:paraId="4FF0DD47" w14:textId="77777777" w:rsidR="00C919DE" w:rsidRPr="00496D7D" w:rsidRDefault="00CD69EE" w:rsidP="00CD69EE">
            <w:pPr>
              <w:jc w:val="center"/>
              <w:rPr>
                <w:rFonts w:ascii="Times New Roman" w:hAnsi="Times New Roman" w:cs="Times New Roman"/>
                <w:sz w:val="24"/>
                <w:szCs w:val="24"/>
              </w:rPr>
            </w:pPr>
            <w:r>
              <w:rPr>
                <w:rFonts w:ascii="Times New Roman" w:hAnsi="Times New Roman" w:cs="Times New Roman"/>
                <w:sz w:val="24"/>
                <w:szCs w:val="24"/>
              </w:rPr>
              <w:t>0.0068</w:t>
            </w:r>
          </w:p>
        </w:tc>
        <w:tc>
          <w:tcPr>
            <w:tcW w:w="1779" w:type="dxa"/>
          </w:tcPr>
          <w:p w14:paraId="6665C9A1" w14:textId="77777777" w:rsidR="00C919DE" w:rsidRPr="00496D7D" w:rsidRDefault="00CD69EE" w:rsidP="00C919DE">
            <w:pPr>
              <w:jc w:val="center"/>
              <w:rPr>
                <w:rFonts w:ascii="Times New Roman" w:hAnsi="Times New Roman" w:cs="Times New Roman"/>
                <w:sz w:val="24"/>
                <w:szCs w:val="24"/>
              </w:rPr>
            </w:pPr>
            <w:r>
              <w:rPr>
                <w:rFonts w:ascii="Times New Roman" w:hAnsi="Times New Roman" w:cs="Times New Roman"/>
                <w:sz w:val="24"/>
                <w:szCs w:val="24"/>
              </w:rPr>
              <w:t>0.2902</w:t>
            </w:r>
          </w:p>
        </w:tc>
        <w:tc>
          <w:tcPr>
            <w:tcW w:w="1779" w:type="dxa"/>
          </w:tcPr>
          <w:p w14:paraId="69F50159" w14:textId="77777777" w:rsidR="00C919DE" w:rsidRPr="00496D7D" w:rsidRDefault="0003129E" w:rsidP="00C919DE">
            <w:pPr>
              <w:jc w:val="center"/>
              <w:rPr>
                <w:rFonts w:ascii="Times New Roman" w:hAnsi="Times New Roman" w:cs="Times New Roman"/>
                <w:sz w:val="24"/>
                <w:szCs w:val="24"/>
              </w:rPr>
            </w:pPr>
            <w:r>
              <w:rPr>
                <w:rFonts w:ascii="Times New Roman" w:hAnsi="Times New Roman" w:cs="Times New Roman"/>
                <w:sz w:val="24"/>
                <w:szCs w:val="24"/>
              </w:rPr>
              <w:t>-</w:t>
            </w:r>
          </w:p>
        </w:tc>
      </w:tr>
      <w:tr w:rsidR="00C919DE" w:rsidRPr="00012A4C" w14:paraId="26087B9F" w14:textId="77777777" w:rsidTr="00C919DE">
        <w:trPr>
          <w:jc w:val="center"/>
        </w:trPr>
        <w:tc>
          <w:tcPr>
            <w:tcW w:w="4175" w:type="dxa"/>
            <w:vAlign w:val="center"/>
          </w:tcPr>
          <w:p w14:paraId="2CCB34E0" w14:textId="77777777" w:rsidR="00C919DE" w:rsidRPr="00012A4C" w:rsidRDefault="00C919DE" w:rsidP="00C919DE">
            <w:pPr>
              <w:jc w:val="center"/>
              <w:rPr>
                <w:rFonts w:ascii="Times New Roman" w:hAnsi="Times New Roman" w:cs="Times New Roman"/>
                <w:sz w:val="24"/>
                <w:szCs w:val="24"/>
              </w:rPr>
            </w:pPr>
            <w:r w:rsidRPr="00012A4C">
              <w:rPr>
                <w:rFonts w:ascii="Times New Roman" w:hAnsi="Times New Roman" w:cs="Times New Roman"/>
                <w:sz w:val="24"/>
                <w:szCs w:val="24"/>
              </w:rPr>
              <w:t>Nyquil Children’s Cold &amp; Cough Cherry</w:t>
            </w:r>
          </w:p>
        </w:tc>
        <w:tc>
          <w:tcPr>
            <w:tcW w:w="1843" w:type="dxa"/>
            <w:vAlign w:val="center"/>
          </w:tcPr>
          <w:p w14:paraId="0AB84DB8" w14:textId="77777777" w:rsidR="00C919DE" w:rsidRPr="00012A4C" w:rsidRDefault="0003129E" w:rsidP="00C919DE">
            <w:pPr>
              <w:jc w:val="center"/>
              <w:rPr>
                <w:rFonts w:ascii="Times New Roman" w:hAnsi="Times New Roman" w:cs="Times New Roman"/>
                <w:sz w:val="24"/>
                <w:szCs w:val="24"/>
              </w:rPr>
            </w:pPr>
            <w:r w:rsidRPr="00012A4C">
              <w:rPr>
                <w:rFonts w:ascii="Times New Roman" w:hAnsi="Times New Roman" w:cs="Times New Roman"/>
                <w:sz w:val="24"/>
                <w:szCs w:val="24"/>
              </w:rPr>
              <w:t>-</w:t>
            </w:r>
          </w:p>
        </w:tc>
        <w:tc>
          <w:tcPr>
            <w:tcW w:w="1779" w:type="dxa"/>
          </w:tcPr>
          <w:p w14:paraId="5B8A453D" w14:textId="77777777" w:rsidR="00C919DE" w:rsidRPr="00012A4C" w:rsidRDefault="001F50BE" w:rsidP="00C919DE">
            <w:pPr>
              <w:jc w:val="center"/>
              <w:rPr>
                <w:rFonts w:ascii="Times New Roman" w:hAnsi="Times New Roman" w:cs="Times New Roman"/>
                <w:sz w:val="24"/>
                <w:szCs w:val="24"/>
              </w:rPr>
            </w:pPr>
            <w:r w:rsidRPr="00012A4C">
              <w:rPr>
                <w:rFonts w:ascii="Times New Roman" w:hAnsi="Times New Roman" w:cs="Times New Roman"/>
                <w:sz w:val="24"/>
                <w:szCs w:val="24"/>
              </w:rPr>
              <w:t>0.9390</w:t>
            </w:r>
          </w:p>
        </w:tc>
        <w:tc>
          <w:tcPr>
            <w:tcW w:w="1779" w:type="dxa"/>
          </w:tcPr>
          <w:p w14:paraId="628F143E" w14:textId="77777777" w:rsidR="00C919DE" w:rsidRPr="00012A4C" w:rsidRDefault="0003129E" w:rsidP="00C919DE">
            <w:pPr>
              <w:jc w:val="center"/>
              <w:rPr>
                <w:rFonts w:ascii="Times New Roman" w:hAnsi="Times New Roman" w:cs="Times New Roman"/>
                <w:sz w:val="24"/>
                <w:szCs w:val="24"/>
              </w:rPr>
            </w:pPr>
            <w:r w:rsidRPr="00012A4C">
              <w:rPr>
                <w:rFonts w:ascii="Times New Roman" w:hAnsi="Times New Roman" w:cs="Times New Roman"/>
                <w:sz w:val="24"/>
                <w:szCs w:val="24"/>
              </w:rPr>
              <w:t>-</w:t>
            </w:r>
          </w:p>
        </w:tc>
      </w:tr>
    </w:tbl>
    <w:p w14:paraId="30E79BB3" w14:textId="77777777" w:rsidR="00BC561A" w:rsidRDefault="00BC561A" w:rsidP="00C919DE">
      <w:pPr>
        <w:spacing w:after="0"/>
        <w:rPr>
          <w:rFonts w:eastAsiaTheme="minorEastAsia" w:cstheme="minorHAnsi"/>
          <w:b/>
          <w:szCs w:val="24"/>
        </w:rPr>
      </w:pPr>
    </w:p>
    <w:p w14:paraId="39A14B2B" w14:textId="77777777" w:rsidR="00A65AFF" w:rsidRPr="00A65AFF" w:rsidRDefault="00A65AFF" w:rsidP="00C919DE">
      <w:pPr>
        <w:spacing w:after="0"/>
        <w:rPr>
          <w:rFonts w:eastAsiaTheme="minorEastAsia" w:cstheme="minorHAnsi"/>
          <w:b/>
          <w:szCs w:val="24"/>
        </w:rPr>
      </w:pPr>
      <w:r w:rsidRPr="00A65AFF">
        <w:rPr>
          <w:rFonts w:eastAsiaTheme="minorEastAsia" w:cstheme="minorHAnsi"/>
          <w:b/>
          <w:szCs w:val="24"/>
        </w:rPr>
        <w:t xml:space="preserve">Table 8. Mass of each dye in one serving of </w:t>
      </w:r>
      <w:r w:rsidR="008F2B89">
        <w:rPr>
          <w:rFonts w:eastAsiaTheme="minorEastAsia" w:cstheme="minorHAnsi"/>
          <w:b/>
          <w:szCs w:val="24"/>
        </w:rPr>
        <w:t>sample</w:t>
      </w:r>
      <w:r w:rsidRPr="00A65AFF">
        <w:rPr>
          <w:rFonts w:eastAsiaTheme="minorEastAsia" w:cstheme="minorHAnsi"/>
          <w:b/>
          <w:szCs w:val="24"/>
        </w:rPr>
        <w:t>.</w:t>
      </w:r>
    </w:p>
    <w:tbl>
      <w:tblPr>
        <w:tblStyle w:val="TableGrid"/>
        <w:tblW w:w="0" w:type="auto"/>
        <w:jc w:val="center"/>
        <w:tblLook w:val="04A0" w:firstRow="1" w:lastRow="0" w:firstColumn="1" w:lastColumn="0" w:noHBand="0" w:noVBand="1"/>
      </w:tblPr>
      <w:tblGrid>
        <w:gridCol w:w="4175"/>
        <w:gridCol w:w="1843"/>
        <w:gridCol w:w="1779"/>
        <w:gridCol w:w="1779"/>
      </w:tblGrid>
      <w:tr w:rsidR="00A65AFF" w:rsidRPr="00496D7D" w14:paraId="7337BB19" w14:textId="77777777" w:rsidTr="00EA307F">
        <w:trPr>
          <w:jc w:val="center"/>
        </w:trPr>
        <w:tc>
          <w:tcPr>
            <w:tcW w:w="4175" w:type="dxa"/>
            <w:vAlign w:val="center"/>
          </w:tcPr>
          <w:p w14:paraId="7BCD9300" w14:textId="77777777" w:rsidR="00A65AFF" w:rsidRPr="008457EC" w:rsidRDefault="00A65AFF" w:rsidP="00EA307F">
            <w:pPr>
              <w:jc w:val="center"/>
              <w:rPr>
                <w:rFonts w:ascii="Times New Roman" w:hAnsi="Times New Roman" w:cs="Times New Roman"/>
                <w:b/>
                <w:sz w:val="24"/>
                <w:szCs w:val="24"/>
              </w:rPr>
            </w:pPr>
            <w:r w:rsidRPr="008457EC">
              <w:rPr>
                <w:rFonts w:ascii="Times New Roman" w:hAnsi="Times New Roman" w:cs="Times New Roman"/>
                <w:b/>
                <w:sz w:val="24"/>
                <w:szCs w:val="24"/>
              </w:rPr>
              <w:t>Sample</w:t>
            </w:r>
          </w:p>
        </w:tc>
        <w:tc>
          <w:tcPr>
            <w:tcW w:w="1843" w:type="dxa"/>
            <w:vAlign w:val="center"/>
          </w:tcPr>
          <w:p w14:paraId="188D53CC" w14:textId="77777777" w:rsidR="00A65AFF" w:rsidRPr="008457EC" w:rsidRDefault="00A65AFF" w:rsidP="00EA307F">
            <w:pPr>
              <w:jc w:val="center"/>
              <w:rPr>
                <w:rFonts w:ascii="Times New Roman" w:hAnsi="Times New Roman" w:cs="Times New Roman"/>
                <w:b/>
                <w:sz w:val="24"/>
                <w:szCs w:val="24"/>
              </w:rPr>
            </w:pPr>
            <w:r>
              <w:rPr>
                <w:rFonts w:ascii="Times New Roman" w:hAnsi="Times New Roman" w:cs="Times New Roman"/>
              </w:rPr>
              <w:t>Blue 1 (mg)</w:t>
            </w:r>
          </w:p>
        </w:tc>
        <w:tc>
          <w:tcPr>
            <w:tcW w:w="1779" w:type="dxa"/>
          </w:tcPr>
          <w:p w14:paraId="00D48910" w14:textId="77777777" w:rsidR="00A65AFF" w:rsidRPr="00781553" w:rsidRDefault="00A65AFF" w:rsidP="00EA307F">
            <w:pPr>
              <w:jc w:val="center"/>
              <w:rPr>
                <w:rFonts w:ascii="Times New Roman" w:hAnsi="Times New Roman" w:cs="Times New Roman"/>
              </w:rPr>
            </w:pPr>
            <w:r>
              <w:rPr>
                <w:rFonts w:ascii="Times New Roman" w:hAnsi="Times New Roman" w:cs="Times New Roman"/>
              </w:rPr>
              <w:t>Red 40 (mg)</w:t>
            </w:r>
          </w:p>
        </w:tc>
        <w:tc>
          <w:tcPr>
            <w:tcW w:w="1779" w:type="dxa"/>
          </w:tcPr>
          <w:p w14:paraId="749AD704" w14:textId="77777777" w:rsidR="00A65AFF" w:rsidRPr="00781553" w:rsidRDefault="00A65AFF" w:rsidP="00EA307F">
            <w:pPr>
              <w:jc w:val="center"/>
              <w:rPr>
                <w:rFonts w:ascii="Times New Roman" w:hAnsi="Times New Roman" w:cs="Times New Roman"/>
              </w:rPr>
            </w:pPr>
            <w:r>
              <w:rPr>
                <w:rFonts w:ascii="Times New Roman" w:hAnsi="Times New Roman" w:cs="Times New Roman"/>
              </w:rPr>
              <w:t>Yellow 5 (mg)</w:t>
            </w:r>
          </w:p>
        </w:tc>
      </w:tr>
      <w:tr w:rsidR="00A65AFF" w:rsidRPr="00496D7D" w14:paraId="3BD2C4E3" w14:textId="77777777" w:rsidTr="00EA307F">
        <w:trPr>
          <w:jc w:val="center"/>
        </w:trPr>
        <w:tc>
          <w:tcPr>
            <w:tcW w:w="4175" w:type="dxa"/>
            <w:vAlign w:val="center"/>
          </w:tcPr>
          <w:p w14:paraId="3C11A332"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Kool Aid Jammers Grape</w:t>
            </w:r>
          </w:p>
        </w:tc>
        <w:tc>
          <w:tcPr>
            <w:tcW w:w="1843" w:type="dxa"/>
          </w:tcPr>
          <w:p w14:paraId="0BAE8B69" w14:textId="77777777" w:rsidR="00A65AFF" w:rsidRPr="00781553" w:rsidRDefault="008B2C5A" w:rsidP="00EA307F">
            <w:pPr>
              <w:jc w:val="center"/>
              <w:rPr>
                <w:rFonts w:ascii="Times New Roman" w:hAnsi="Times New Roman" w:cs="Times New Roman"/>
              </w:rPr>
            </w:pPr>
            <w:r>
              <w:rPr>
                <w:rFonts w:ascii="Times New Roman" w:hAnsi="Times New Roman" w:cs="Times New Roman"/>
              </w:rPr>
              <w:t>0.044</w:t>
            </w:r>
          </w:p>
        </w:tc>
        <w:tc>
          <w:tcPr>
            <w:tcW w:w="1779" w:type="dxa"/>
          </w:tcPr>
          <w:p w14:paraId="4226F13E"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0.11</w:t>
            </w:r>
          </w:p>
        </w:tc>
        <w:tc>
          <w:tcPr>
            <w:tcW w:w="1779" w:type="dxa"/>
          </w:tcPr>
          <w:p w14:paraId="6B01B6E8"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546975C2" w14:textId="77777777" w:rsidTr="00EA307F">
        <w:trPr>
          <w:jc w:val="center"/>
        </w:trPr>
        <w:tc>
          <w:tcPr>
            <w:tcW w:w="4175" w:type="dxa"/>
            <w:vAlign w:val="center"/>
          </w:tcPr>
          <w:p w14:paraId="1FD813CE"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Gatorade G2 Grape</w:t>
            </w:r>
          </w:p>
        </w:tc>
        <w:tc>
          <w:tcPr>
            <w:tcW w:w="1843" w:type="dxa"/>
            <w:vAlign w:val="center"/>
          </w:tcPr>
          <w:p w14:paraId="3F7C896C"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0.67</w:t>
            </w:r>
          </w:p>
        </w:tc>
        <w:tc>
          <w:tcPr>
            <w:tcW w:w="1779" w:type="dxa"/>
          </w:tcPr>
          <w:p w14:paraId="27B0C7EE" w14:textId="77777777" w:rsidR="00A65AFF" w:rsidRPr="00496D7D" w:rsidRDefault="001C3A39" w:rsidP="00EA307F">
            <w:pPr>
              <w:jc w:val="center"/>
              <w:rPr>
                <w:rFonts w:ascii="Times New Roman" w:hAnsi="Times New Roman" w:cs="Times New Roman"/>
                <w:sz w:val="24"/>
                <w:szCs w:val="24"/>
              </w:rPr>
            </w:pPr>
            <w:r>
              <w:rPr>
                <w:rFonts w:ascii="Times New Roman" w:hAnsi="Times New Roman" w:cs="Times New Roman"/>
                <w:sz w:val="24"/>
                <w:szCs w:val="24"/>
              </w:rPr>
              <w:t>1.2</w:t>
            </w:r>
          </w:p>
        </w:tc>
        <w:tc>
          <w:tcPr>
            <w:tcW w:w="1779" w:type="dxa"/>
          </w:tcPr>
          <w:p w14:paraId="43F2CB2E"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22C9F82A" w14:textId="77777777" w:rsidTr="00EA307F">
        <w:trPr>
          <w:jc w:val="center"/>
        </w:trPr>
        <w:tc>
          <w:tcPr>
            <w:tcW w:w="4175" w:type="dxa"/>
            <w:vAlign w:val="center"/>
          </w:tcPr>
          <w:p w14:paraId="6CD76958"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Gatorade G2 Fruit Punch</w:t>
            </w:r>
          </w:p>
        </w:tc>
        <w:tc>
          <w:tcPr>
            <w:tcW w:w="1843" w:type="dxa"/>
            <w:vAlign w:val="center"/>
          </w:tcPr>
          <w:p w14:paraId="1EF134F4"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26894258" w14:textId="77777777" w:rsidR="00A65AFF" w:rsidRPr="00496D7D" w:rsidRDefault="001C3A39" w:rsidP="00EA307F">
            <w:pPr>
              <w:jc w:val="center"/>
              <w:rPr>
                <w:rFonts w:ascii="Times New Roman" w:hAnsi="Times New Roman" w:cs="Times New Roman"/>
                <w:sz w:val="24"/>
                <w:szCs w:val="24"/>
              </w:rPr>
            </w:pPr>
            <w:r>
              <w:rPr>
                <w:rFonts w:ascii="Times New Roman" w:hAnsi="Times New Roman" w:cs="Times New Roman"/>
                <w:sz w:val="24"/>
                <w:szCs w:val="24"/>
              </w:rPr>
              <w:t>15</w:t>
            </w:r>
          </w:p>
        </w:tc>
        <w:tc>
          <w:tcPr>
            <w:tcW w:w="1779" w:type="dxa"/>
          </w:tcPr>
          <w:p w14:paraId="7AC2EB4E"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59A0FC52" w14:textId="77777777" w:rsidTr="00EA307F">
        <w:trPr>
          <w:jc w:val="center"/>
        </w:trPr>
        <w:tc>
          <w:tcPr>
            <w:tcW w:w="4175" w:type="dxa"/>
            <w:vAlign w:val="center"/>
          </w:tcPr>
          <w:p w14:paraId="39421B3B"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Gatorade Tropical Cooler</w:t>
            </w:r>
          </w:p>
        </w:tc>
        <w:tc>
          <w:tcPr>
            <w:tcW w:w="1843" w:type="dxa"/>
            <w:vAlign w:val="center"/>
          </w:tcPr>
          <w:p w14:paraId="381B7436"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0.92</w:t>
            </w:r>
          </w:p>
        </w:tc>
        <w:tc>
          <w:tcPr>
            <w:tcW w:w="1779" w:type="dxa"/>
          </w:tcPr>
          <w:p w14:paraId="104603ED"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69115970"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25</w:t>
            </w:r>
          </w:p>
        </w:tc>
      </w:tr>
      <w:tr w:rsidR="00A65AFF" w:rsidRPr="00496D7D" w14:paraId="2B7AFB00" w14:textId="77777777" w:rsidTr="00EA307F">
        <w:trPr>
          <w:jc w:val="center"/>
        </w:trPr>
        <w:tc>
          <w:tcPr>
            <w:tcW w:w="4175" w:type="dxa"/>
            <w:vAlign w:val="center"/>
          </w:tcPr>
          <w:p w14:paraId="0FFCBF71"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Gatorade Icy Charge</w:t>
            </w:r>
          </w:p>
        </w:tc>
        <w:tc>
          <w:tcPr>
            <w:tcW w:w="1843" w:type="dxa"/>
            <w:vAlign w:val="center"/>
          </w:tcPr>
          <w:p w14:paraId="6E4909DF"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0.71</w:t>
            </w:r>
          </w:p>
        </w:tc>
        <w:tc>
          <w:tcPr>
            <w:tcW w:w="1779" w:type="dxa"/>
          </w:tcPr>
          <w:p w14:paraId="030C9638"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14EB8C88"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237E7CE2" w14:textId="77777777" w:rsidTr="00EA307F">
        <w:trPr>
          <w:jc w:val="center"/>
        </w:trPr>
        <w:tc>
          <w:tcPr>
            <w:tcW w:w="4175" w:type="dxa"/>
            <w:vAlign w:val="center"/>
          </w:tcPr>
          <w:p w14:paraId="27FC0552"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Powerade Twisted Blackberry</w:t>
            </w:r>
          </w:p>
        </w:tc>
        <w:tc>
          <w:tcPr>
            <w:tcW w:w="1843" w:type="dxa"/>
            <w:vAlign w:val="center"/>
          </w:tcPr>
          <w:p w14:paraId="0A64D7DC"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0.14</w:t>
            </w:r>
          </w:p>
        </w:tc>
        <w:tc>
          <w:tcPr>
            <w:tcW w:w="1779" w:type="dxa"/>
          </w:tcPr>
          <w:p w14:paraId="59B9C7D2" w14:textId="77777777" w:rsidR="00A65AFF" w:rsidRPr="00496D7D" w:rsidRDefault="001C3A39" w:rsidP="00EA307F">
            <w:pPr>
              <w:jc w:val="center"/>
              <w:rPr>
                <w:rFonts w:ascii="Times New Roman" w:hAnsi="Times New Roman" w:cs="Times New Roman"/>
                <w:sz w:val="24"/>
                <w:szCs w:val="24"/>
              </w:rPr>
            </w:pPr>
            <w:r>
              <w:rPr>
                <w:rFonts w:ascii="Times New Roman" w:hAnsi="Times New Roman" w:cs="Times New Roman"/>
                <w:sz w:val="24"/>
                <w:szCs w:val="24"/>
              </w:rPr>
              <w:t>45</w:t>
            </w:r>
          </w:p>
        </w:tc>
        <w:tc>
          <w:tcPr>
            <w:tcW w:w="1779" w:type="dxa"/>
          </w:tcPr>
          <w:p w14:paraId="4733A645"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2590C350" w14:textId="77777777" w:rsidTr="00EA307F">
        <w:trPr>
          <w:jc w:val="center"/>
        </w:trPr>
        <w:tc>
          <w:tcPr>
            <w:tcW w:w="4175" w:type="dxa"/>
            <w:vAlign w:val="center"/>
          </w:tcPr>
          <w:p w14:paraId="4689BF72"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Powerade Fruit Punch</w:t>
            </w:r>
          </w:p>
        </w:tc>
        <w:tc>
          <w:tcPr>
            <w:tcW w:w="1843" w:type="dxa"/>
            <w:vAlign w:val="center"/>
          </w:tcPr>
          <w:p w14:paraId="2D824DFC"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7AF680A7" w14:textId="77777777" w:rsidR="00A65AFF" w:rsidRPr="00496D7D" w:rsidRDefault="001C3A39" w:rsidP="00EA307F">
            <w:pPr>
              <w:jc w:val="center"/>
              <w:rPr>
                <w:rFonts w:ascii="Times New Roman" w:hAnsi="Times New Roman" w:cs="Times New Roman"/>
                <w:sz w:val="24"/>
                <w:szCs w:val="24"/>
              </w:rPr>
            </w:pPr>
            <w:r>
              <w:rPr>
                <w:rFonts w:ascii="Times New Roman" w:hAnsi="Times New Roman" w:cs="Times New Roman"/>
                <w:sz w:val="24"/>
                <w:szCs w:val="24"/>
              </w:rPr>
              <w:t>48</w:t>
            </w:r>
          </w:p>
        </w:tc>
        <w:tc>
          <w:tcPr>
            <w:tcW w:w="1779" w:type="dxa"/>
          </w:tcPr>
          <w:p w14:paraId="5DB28B24"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0D512CD5" w14:textId="77777777" w:rsidTr="00EA307F">
        <w:trPr>
          <w:jc w:val="center"/>
        </w:trPr>
        <w:tc>
          <w:tcPr>
            <w:tcW w:w="4175" w:type="dxa"/>
            <w:vAlign w:val="center"/>
          </w:tcPr>
          <w:p w14:paraId="3DA1A8BB"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Powerade Lemon Lime</w:t>
            </w:r>
          </w:p>
        </w:tc>
        <w:tc>
          <w:tcPr>
            <w:tcW w:w="1843" w:type="dxa"/>
            <w:vAlign w:val="center"/>
          </w:tcPr>
          <w:p w14:paraId="7DD2F183"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208817CB"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20057B20"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69</w:t>
            </w:r>
          </w:p>
        </w:tc>
      </w:tr>
      <w:tr w:rsidR="00A65AFF" w:rsidRPr="00496D7D" w14:paraId="704049AA" w14:textId="77777777" w:rsidTr="00EA307F">
        <w:trPr>
          <w:jc w:val="center"/>
        </w:trPr>
        <w:tc>
          <w:tcPr>
            <w:tcW w:w="4175" w:type="dxa"/>
            <w:vAlign w:val="center"/>
          </w:tcPr>
          <w:p w14:paraId="7E318F50"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Powerade Mountain Berry Blast</w:t>
            </w:r>
          </w:p>
        </w:tc>
        <w:tc>
          <w:tcPr>
            <w:tcW w:w="1843" w:type="dxa"/>
            <w:vAlign w:val="center"/>
          </w:tcPr>
          <w:p w14:paraId="4E53E925" w14:textId="77777777" w:rsidR="00A65AFF" w:rsidRPr="00496D7D" w:rsidRDefault="001C3A39" w:rsidP="00EA307F">
            <w:pPr>
              <w:jc w:val="center"/>
              <w:rPr>
                <w:rFonts w:ascii="Times New Roman" w:hAnsi="Times New Roman" w:cs="Times New Roman"/>
                <w:sz w:val="24"/>
                <w:szCs w:val="24"/>
              </w:rPr>
            </w:pPr>
            <w:r>
              <w:rPr>
                <w:rFonts w:ascii="Times New Roman" w:hAnsi="Times New Roman" w:cs="Times New Roman"/>
                <w:sz w:val="24"/>
                <w:szCs w:val="24"/>
              </w:rPr>
              <w:t>3.0</w:t>
            </w:r>
          </w:p>
        </w:tc>
        <w:tc>
          <w:tcPr>
            <w:tcW w:w="1779" w:type="dxa"/>
          </w:tcPr>
          <w:p w14:paraId="04241EAA"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78B91AA6"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34EC89DC" w14:textId="77777777" w:rsidTr="00EA307F">
        <w:trPr>
          <w:jc w:val="center"/>
        </w:trPr>
        <w:tc>
          <w:tcPr>
            <w:tcW w:w="4175" w:type="dxa"/>
            <w:vAlign w:val="center"/>
          </w:tcPr>
          <w:p w14:paraId="6D56E63B"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Kool Aid Bursts Fruit Punch</w:t>
            </w:r>
          </w:p>
        </w:tc>
        <w:tc>
          <w:tcPr>
            <w:tcW w:w="1843" w:type="dxa"/>
            <w:vAlign w:val="center"/>
          </w:tcPr>
          <w:p w14:paraId="39CB5FCB"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4A26BA0C" w14:textId="77777777" w:rsidR="00A65AFF" w:rsidRPr="00496D7D" w:rsidRDefault="001C3A39" w:rsidP="00EA307F">
            <w:pPr>
              <w:jc w:val="center"/>
              <w:rPr>
                <w:rFonts w:ascii="Times New Roman" w:hAnsi="Times New Roman" w:cs="Times New Roman"/>
                <w:sz w:val="24"/>
                <w:szCs w:val="24"/>
              </w:rPr>
            </w:pPr>
            <w:r>
              <w:rPr>
                <w:rFonts w:ascii="Times New Roman" w:hAnsi="Times New Roman" w:cs="Times New Roman"/>
                <w:sz w:val="24"/>
                <w:szCs w:val="24"/>
              </w:rPr>
              <w:t>15</w:t>
            </w:r>
          </w:p>
        </w:tc>
        <w:tc>
          <w:tcPr>
            <w:tcW w:w="1779" w:type="dxa"/>
          </w:tcPr>
          <w:p w14:paraId="4ABC4D41"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446A4A85" w14:textId="77777777" w:rsidTr="00EA307F">
        <w:trPr>
          <w:jc w:val="center"/>
        </w:trPr>
        <w:tc>
          <w:tcPr>
            <w:tcW w:w="4175" w:type="dxa"/>
            <w:vAlign w:val="center"/>
          </w:tcPr>
          <w:p w14:paraId="71718F31"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Kool Aid Bursts Grape</w:t>
            </w:r>
          </w:p>
        </w:tc>
        <w:tc>
          <w:tcPr>
            <w:tcW w:w="1843" w:type="dxa"/>
            <w:vAlign w:val="center"/>
          </w:tcPr>
          <w:p w14:paraId="2C8F3593" w14:textId="77777777" w:rsidR="00A65AFF" w:rsidRPr="00496D7D" w:rsidRDefault="001C3A39" w:rsidP="00EA307F">
            <w:pPr>
              <w:jc w:val="center"/>
              <w:rPr>
                <w:rFonts w:ascii="Times New Roman" w:hAnsi="Times New Roman" w:cs="Times New Roman"/>
                <w:sz w:val="24"/>
                <w:szCs w:val="24"/>
              </w:rPr>
            </w:pPr>
            <w:r>
              <w:rPr>
                <w:rFonts w:ascii="Times New Roman" w:hAnsi="Times New Roman" w:cs="Times New Roman"/>
                <w:sz w:val="24"/>
                <w:szCs w:val="24"/>
              </w:rPr>
              <w:t>1.3</w:t>
            </w:r>
          </w:p>
        </w:tc>
        <w:tc>
          <w:tcPr>
            <w:tcW w:w="1779" w:type="dxa"/>
          </w:tcPr>
          <w:p w14:paraId="0D071C1A" w14:textId="77777777" w:rsidR="00A65AFF" w:rsidRPr="00496D7D" w:rsidRDefault="001C3A39" w:rsidP="00EA307F">
            <w:pPr>
              <w:jc w:val="center"/>
              <w:rPr>
                <w:rFonts w:ascii="Times New Roman" w:hAnsi="Times New Roman" w:cs="Times New Roman"/>
                <w:sz w:val="24"/>
                <w:szCs w:val="24"/>
              </w:rPr>
            </w:pPr>
            <w:r>
              <w:rPr>
                <w:rFonts w:ascii="Times New Roman" w:hAnsi="Times New Roman" w:cs="Times New Roman"/>
                <w:sz w:val="24"/>
                <w:szCs w:val="24"/>
              </w:rPr>
              <w:t>3.2</w:t>
            </w:r>
          </w:p>
        </w:tc>
        <w:tc>
          <w:tcPr>
            <w:tcW w:w="1779" w:type="dxa"/>
          </w:tcPr>
          <w:p w14:paraId="64CDC0CC"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2111BAE0" w14:textId="77777777" w:rsidTr="00EA307F">
        <w:trPr>
          <w:jc w:val="center"/>
        </w:trPr>
        <w:tc>
          <w:tcPr>
            <w:tcW w:w="4175" w:type="dxa"/>
            <w:vAlign w:val="center"/>
          </w:tcPr>
          <w:p w14:paraId="3CB9A62F"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Kool Aid Bursts Cherry</w:t>
            </w:r>
          </w:p>
        </w:tc>
        <w:tc>
          <w:tcPr>
            <w:tcW w:w="1843" w:type="dxa"/>
            <w:vAlign w:val="center"/>
          </w:tcPr>
          <w:p w14:paraId="3929390F"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7D7EC212" w14:textId="77777777" w:rsidR="00A65AFF" w:rsidRPr="00496D7D" w:rsidRDefault="001C3A39" w:rsidP="00EA307F">
            <w:pPr>
              <w:jc w:val="center"/>
              <w:rPr>
                <w:rFonts w:ascii="Times New Roman" w:hAnsi="Times New Roman" w:cs="Times New Roman"/>
                <w:sz w:val="24"/>
                <w:szCs w:val="24"/>
              </w:rPr>
            </w:pPr>
            <w:r>
              <w:rPr>
                <w:rFonts w:ascii="Times New Roman" w:hAnsi="Times New Roman" w:cs="Times New Roman"/>
                <w:sz w:val="24"/>
                <w:szCs w:val="24"/>
              </w:rPr>
              <w:t>32</w:t>
            </w:r>
          </w:p>
        </w:tc>
        <w:tc>
          <w:tcPr>
            <w:tcW w:w="1779" w:type="dxa"/>
          </w:tcPr>
          <w:p w14:paraId="02E833A4"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37EF462B" w14:textId="77777777" w:rsidTr="00EA307F">
        <w:trPr>
          <w:jc w:val="center"/>
        </w:trPr>
        <w:tc>
          <w:tcPr>
            <w:tcW w:w="4175" w:type="dxa"/>
            <w:vAlign w:val="center"/>
          </w:tcPr>
          <w:p w14:paraId="403AE1DE"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Kool Aid Grape Powder</w:t>
            </w:r>
          </w:p>
        </w:tc>
        <w:tc>
          <w:tcPr>
            <w:tcW w:w="1843" w:type="dxa"/>
            <w:vAlign w:val="center"/>
          </w:tcPr>
          <w:p w14:paraId="2DF7DEDC" w14:textId="77777777" w:rsidR="00A65AFF" w:rsidRPr="00496D7D" w:rsidRDefault="001C3A39" w:rsidP="00EA307F">
            <w:pPr>
              <w:jc w:val="center"/>
              <w:rPr>
                <w:rFonts w:ascii="Times New Roman" w:hAnsi="Times New Roman" w:cs="Times New Roman"/>
                <w:sz w:val="24"/>
                <w:szCs w:val="24"/>
              </w:rPr>
            </w:pPr>
            <w:r>
              <w:rPr>
                <w:rFonts w:ascii="Times New Roman" w:hAnsi="Times New Roman" w:cs="Times New Roman"/>
                <w:sz w:val="24"/>
                <w:szCs w:val="24"/>
              </w:rPr>
              <w:t>1.2</w:t>
            </w:r>
          </w:p>
        </w:tc>
        <w:tc>
          <w:tcPr>
            <w:tcW w:w="1779" w:type="dxa"/>
          </w:tcPr>
          <w:p w14:paraId="192D7644" w14:textId="77777777" w:rsidR="00A65AFF" w:rsidRPr="00496D7D" w:rsidRDefault="001C3A39" w:rsidP="00EA307F">
            <w:pPr>
              <w:jc w:val="center"/>
              <w:rPr>
                <w:rFonts w:ascii="Times New Roman" w:hAnsi="Times New Roman" w:cs="Times New Roman"/>
                <w:sz w:val="24"/>
                <w:szCs w:val="24"/>
              </w:rPr>
            </w:pPr>
            <w:r>
              <w:rPr>
                <w:rFonts w:ascii="Times New Roman" w:hAnsi="Times New Roman" w:cs="Times New Roman"/>
                <w:sz w:val="24"/>
                <w:szCs w:val="24"/>
              </w:rPr>
              <w:t>3.3</w:t>
            </w:r>
          </w:p>
        </w:tc>
        <w:tc>
          <w:tcPr>
            <w:tcW w:w="1779" w:type="dxa"/>
          </w:tcPr>
          <w:p w14:paraId="001EC81A"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19693BC4" w14:textId="77777777" w:rsidTr="00EA307F">
        <w:trPr>
          <w:jc w:val="center"/>
        </w:trPr>
        <w:tc>
          <w:tcPr>
            <w:tcW w:w="4175" w:type="dxa"/>
            <w:vAlign w:val="center"/>
          </w:tcPr>
          <w:p w14:paraId="7163A65A"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Kool Aid Tropical Punch Powder</w:t>
            </w:r>
          </w:p>
        </w:tc>
        <w:tc>
          <w:tcPr>
            <w:tcW w:w="1843" w:type="dxa"/>
            <w:vAlign w:val="center"/>
          </w:tcPr>
          <w:p w14:paraId="16F1C4E8"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541BB5A6" w14:textId="77777777" w:rsidR="00A65AFF" w:rsidRPr="00496D7D" w:rsidRDefault="001C3A39" w:rsidP="00EA307F">
            <w:pPr>
              <w:jc w:val="center"/>
              <w:rPr>
                <w:rFonts w:ascii="Times New Roman" w:hAnsi="Times New Roman" w:cs="Times New Roman"/>
                <w:sz w:val="24"/>
                <w:szCs w:val="24"/>
              </w:rPr>
            </w:pPr>
            <w:r>
              <w:rPr>
                <w:rFonts w:ascii="Times New Roman" w:hAnsi="Times New Roman" w:cs="Times New Roman"/>
                <w:sz w:val="24"/>
                <w:szCs w:val="24"/>
              </w:rPr>
              <w:t>16</w:t>
            </w:r>
          </w:p>
        </w:tc>
        <w:tc>
          <w:tcPr>
            <w:tcW w:w="1779" w:type="dxa"/>
          </w:tcPr>
          <w:p w14:paraId="46147214"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5F91B60F" w14:textId="77777777" w:rsidTr="00EA307F">
        <w:trPr>
          <w:jc w:val="center"/>
        </w:trPr>
        <w:tc>
          <w:tcPr>
            <w:tcW w:w="4175" w:type="dxa"/>
            <w:vAlign w:val="center"/>
          </w:tcPr>
          <w:p w14:paraId="75268127"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Hawaiian Punch Fruit Juicy Red</w:t>
            </w:r>
          </w:p>
        </w:tc>
        <w:tc>
          <w:tcPr>
            <w:tcW w:w="1843" w:type="dxa"/>
            <w:vAlign w:val="center"/>
          </w:tcPr>
          <w:p w14:paraId="6135A2C9"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61B2EF54" w14:textId="77777777" w:rsidR="00A65AFF" w:rsidRPr="00781553" w:rsidRDefault="001C3A39" w:rsidP="00EA307F">
            <w:pPr>
              <w:jc w:val="center"/>
              <w:rPr>
                <w:rFonts w:ascii="Times New Roman" w:hAnsi="Times New Roman" w:cs="Times New Roman"/>
              </w:rPr>
            </w:pPr>
            <w:r>
              <w:rPr>
                <w:rFonts w:ascii="Times New Roman" w:hAnsi="Times New Roman" w:cs="Times New Roman"/>
              </w:rPr>
              <w:t>22</w:t>
            </w:r>
          </w:p>
        </w:tc>
        <w:tc>
          <w:tcPr>
            <w:tcW w:w="1779" w:type="dxa"/>
          </w:tcPr>
          <w:p w14:paraId="28946274"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10387620" w14:textId="77777777" w:rsidTr="00EA307F">
        <w:trPr>
          <w:jc w:val="center"/>
        </w:trPr>
        <w:tc>
          <w:tcPr>
            <w:tcW w:w="4175" w:type="dxa"/>
            <w:vAlign w:val="center"/>
          </w:tcPr>
          <w:p w14:paraId="740246F2"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Mountain Dew</w:t>
            </w:r>
          </w:p>
        </w:tc>
        <w:tc>
          <w:tcPr>
            <w:tcW w:w="1843" w:type="dxa"/>
            <w:vAlign w:val="center"/>
          </w:tcPr>
          <w:p w14:paraId="1668A887"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48160B33"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10B87A4C"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6.1</w:t>
            </w:r>
          </w:p>
        </w:tc>
      </w:tr>
      <w:tr w:rsidR="00A65AFF" w:rsidRPr="00496D7D" w14:paraId="0736EB99" w14:textId="77777777" w:rsidTr="00EA307F">
        <w:trPr>
          <w:jc w:val="center"/>
        </w:trPr>
        <w:tc>
          <w:tcPr>
            <w:tcW w:w="4175" w:type="dxa"/>
            <w:vAlign w:val="center"/>
          </w:tcPr>
          <w:p w14:paraId="61186C29"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Pedialyte Grape</w:t>
            </w:r>
          </w:p>
        </w:tc>
        <w:tc>
          <w:tcPr>
            <w:tcW w:w="1843" w:type="dxa"/>
            <w:vAlign w:val="center"/>
          </w:tcPr>
          <w:p w14:paraId="00FA4620"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0.22</w:t>
            </w:r>
          </w:p>
        </w:tc>
        <w:tc>
          <w:tcPr>
            <w:tcW w:w="1779" w:type="dxa"/>
          </w:tcPr>
          <w:p w14:paraId="1C60FC50"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0.73</w:t>
            </w:r>
          </w:p>
        </w:tc>
        <w:tc>
          <w:tcPr>
            <w:tcW w:w="1779" w:type="dxa"/>
          </w:tcPr>
          <w:p w14:paraId="4FBC55DD"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397D7875" w14:textId="77777777" w:rsidTr="00EA307F">
        <w:trPr>
          <w:jc w:val="center"/>
        </w:trPr>
        <w:tc>
          <w:tcPr>
            <w:tcW w:w="4175" w:type="dxa"/>
            <w:vAlign w:val="center"/>
          </w:tcPr>
          <w:p w14:paraId="60F90261"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Pedialyte Strawberry</w:t>
            </w:r>
          </w:p>
        </w:tc>
        <w:tc>
          <w:tcPr>
            <w:tcW w:w="1843" w:type="dxa"/>
            <w:vAlign w:val="center"/>
          </w:tcPr>
          <w:p w14:paraId="4BDD2D1D"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0.012</w:t>
            </w:r>
          </w:p>
        </w:tc>
        <w:tc>
          <w:tcPr>
            <w:tcW w:w="1779" w:type="dxa"/>
          </w:tcPr>
          <w:p w14:paraId="7F187E42"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2.1</w:t>
            </w:r>
          </w:p>
        </w:tc>
        <w:tc>
          <w:tcPr>
            <w:tcW w:w="1779" w:type="dxa"/>
          </w:tcPr>
          <w:p w14:paraId="69B0AA2D"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62A549A4" w14:textId="77777777" w:rsidTr="00EA307F">
        <w:trPr>
          <w:jc w:val="center"/>
        </w:trPr>
        <w:tc>
          <w:tcPr>
            <w:tcW w:w="4175" w:type="dxa"/>
            <w:vAlign w:val="center"/>
          </w:tcPr>
          <w:p w14:paraId="1D8300DD"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Nyquil Children’s Cold &amp; Cough Cherry</w:t>
            </w:r>
          </w:p>
        </w:tc>
        <w:tc>
          <w:tcPr>
            <w:tcW w:w="1843" w:type="dxa"/>
            <w:vAlign w:val="center"/>
          </w:tcPr>
          <w:p w14:paraId="45C4E864"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2E141075"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7.0</w:t>
            </w:r>
          </w:p>
        </w:tc>
        <w:tc>
          <w:tcPr>
            <w:tcW w:w="1779" w:type="dxa"/>
          </w:tcPr>
          <w:p w14:paraId="52C820F5" w14:textId="77777777" w:rsidR="00A65AFF" w:rsidRPr="00496D7D" w:rsidRDefault="008B2C5A" w:rsidP="00EA307F">
            <w:pPr>
              <w:jc w:val="center"/>
              <w:rPr>
                <w:rFonts w:ascii="Times New Roman" w:hAnsi="Times New Roman" w:cs="Times New Roman"/>
                <w:sz w:val="24"/>
                <w:szCs w:val="24"/>
              </w:rPr>
            </w:pPr>
            <w:r>
              <w:rPr>
                <w:rFonts w:ascii="Times New Roman" w:hAnsi="Times New Roman" w:cs="Times New Roman"/>
                <w:sz w:val="24"/>
                <w:szCs w:val="24"/>
              </w:rPr>
              <w:t>-</w:t>
            </w:r>
          </w:p>
        </w:tc>
      </w:tr>
    </w:tbl>
    <w:p w14:paraId="7A071555" w14:textId="77777777" w:rsidR="005E3B7C" w:rsidRDefault="005E3B7C" w:rsidP="00A17E76">
      <w:pPr>
        <w:spacing w:after="0"/>
        <w:rPr>
          <w:rFonts w:cstheme="minorHAnsi"/>
          <w:b/>
        </w:rPr>
      </w:pPr>
    </w:p>
    <w:p w14:paraId="7CCA4846" w14:textId="77777777" w:rsidR="00C919DE" w:rsidRPr="00A65AFF" w:rsidRDefault="00A65AFF" w:rsidP="00A17E76">
      <w:pPr>
        <w:spacing w:after="0"/>
        <w:rPr>
          <w:rFonts w:cstheme="minorHAnsi"/>
          <w:b/>
        </w:rPr>
      </w:pPr>
      <w:r w:rsidRPr="00A65AFF">
        <w:rPr>
          <w:rFonts w:cstheme="minorHAnsi"/>
          <w:b/>
        </w:rPr>
        <w:lastRenderedPageBreak/>
        <w:t xml:space="preserve">Table 9. Mass of each dye in 100 mL of </w:t>
      </w:r>
      <w:r w:rsidR="008F2B89">
        <w:rPr>
          <w:rFonts w:cstheme="minorHAnsi"/>
          <w:b/>
        </w:rPr>
        <w:t>sample</w:t>
      </w:r>
      <w:r w:rsidRPr="00A65AFF">
        <w:rPr>
          <w:rFonts w:cstheme="minorHAnsi"/>
          <w:b/>
        </w:rPr>
        <w:t>.</w:t>
      </w:r>
    </w:p>
    <w:tbl>
      <w:tblPr>
        <w:tblStyle w:val="TableGrid"/>
        <w:tblW w:w="0" w:type="auto"/>
        <w:jc w:val="center"/>
        <w:tblLook w:val="04A0" w:firstRow="1" w:lastRow="0" w:firstColumn="1" w:lastColumn="0" w:noHBand="0" w:noVBand="1"/>
      </w:tblPr>
      <w:tblGrid>
        <w:gridCol w:w="4175"/>
        <w:gridCol w:w="1843"/>
        <w:gridCol w:w="1779"/>
        <w:gridCol w:w="1779"/>
      </w:tblGrid>
      <w:tr w:rsidR="00A65AFF" w:rsidRPr="00496D7D" w14:paraId="6E6A06A2" w14:textId="77777777" w:rsidTr="00EA307F">
        <w:trPr>
          <w:jc w:val="center"/>
        </w:trPr>
        <w:tc>
          <w:tcPr>
            <w:tcW w:w="4175" w:type="dxa"/>
            <w:vAlign w:val="center"/>
          </w:tcPr>
          <w:p w14:paraId="7743A2EE" w14:textId="77777777" w:rsidR="00A65AFF" w:rsidRPr="008457EC" w:rsidRDefault="00A65AFF" w:rsidP="00EA307F">
            <w:pPr>
              <w:jc w:val="center"/>
              <w:rPr>
                <w:rFonts w:ascii="Times New Roman" w:hAnsi="Times New Roman" w:cs="Times New Roman"/>
                <w:b/>
                <w:sz w:val="24"/>
                <w:szCs w:val="24"/>
              </w:rPr>
            </w:pPr>
            <w:r w:rsidRPr="008457EC">
              <w:rPr>
                <w:rFonts w:ascii="Times New Roman" w:hAnsi="Times New Roman" w:cs="Times New Roman"/>
                <w:b/>
                <w:sz w:val="24"/>
                <w:szCs w:val="24"/>
              </w:rPr>
              <w:t>Sample</w:t>
            </w:r>
          </w:p>
        </w:tc>
        <w:tc>
          <w:tcPr>
            <w:tcW w:w="1843" w:type="dxa"/>
            <w:vAlign w:val="center"/>
          </w:tcPr>
          <w:p w14:paraId="78CE8E40" w14:textId="77777777" w:rsidR="00A65AFF" w:rsidRPr="008457EC" w:rsidRDefault="00A65AFF" w:rsidP="00EA307F">
            <w:pPr>
              <w:jc w:val="center"/>
              <w:rPr>
                <w:rFonts w:ascii="Times New Roman" w:hAnsi="Times New Roman" w:cs="Times New Roman"/>
                <w:b/>
                <w:sz w:val="24"/>
                <w:szCs w:val="24"/>
              </w:rPr>
            </w:pPr>
            <w:r>
              <w:rPr>
                <w:rFonts w:ascii="Times New Roman" w:hAnsi="Times New Roman" w:cs="Times New Roman"/>
              </w:rPr>
              <w:t>Blue 1 (mg)</w:t>
            </w:r>
          </w:p>
        </w:tc>
        <w:tc>
          <w:tcPr>
            <w:tcW w:w="1779" w:type="dxa"/>
          </w:tcPr>
          <w:p w14:paraId="27342EF4" w14:textId="77777777" w:rsidR="00A65AFF" w:rsidRPr="00781553" w:rsidRDefault="00A65AFF" w:rsidP="00EA307F">
            <w:pPr>
              <w:jc w:val="center"/>
              <w:rPr>
                <w:rFonts w:ascii="Times New Roman" w:hAnsi="Times New Roman" w:cs="Times New Roman"/>
              </w:rPr>
            </w:pPr>
            <w:r>
              <w:rPr>
                <w:rFonts w:ascii="Times New Roman" w:hAnsi="Times New Roman" w:cs="Times New Roman"/>
              </w:rPr>
              <w:t>Red 40 (mg)</w:t>
            </w:r>
          </w:p>
        </w:tc>
        <w:tc>
          <w:tcPr>
            <w:tcW w:w="1779" w:type="dxa"/>
          </w:tcPr>
          <w:p w14:paraId="17FA0A4E" w14:textId="77777777" w:rsidR="00A65AFF" w:rsidRPr="00781553" w:rsidRDefault="00A65AFF" w:rsidP="00EA307F">
            <w:pPr>
              <w:jc w:val="center"/>
              <w:rPr>
                <w:rFonts w:ascii="Times New Roman" w:hAnsi="Times New Roman" w:cs="Times New Roman"/>
              </w:rPr>
            </w:pPr>
            <w:r>
              <w:rPr>
                <w:rFonts w:ascii="Times New Roman" w:hAnsi="Times New Roman" w:cs="Times New Roman"/>
              </w:rPr>
              <w:t>Yellow 5 (mg)</w:t>
            </w:r>
          </w:p>
        </w:tc>
      </w:tr>
      <w:tr w:rsidR="00A65AFF" w:rsidRPr="00496D7D" w14:paraId="43229081" w14:textId="77777777" w:rsidTr="00EA307F">
        <w:trPr>
          <w:jc w:val="center"/>
        </w:trPr>
        <w:tc>
          <w:tcPr>
            <w:tcW w:w="4175" w:type="dxa"/>
            <w:vAlign w:val="center"/>
          </w:tcPr>
          <w:p w14:paraId="748D6CCF"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Kool Aid Jammers Grape</w:t>
            </w:r>
          </w:p>
        </w:tc>
        <w:tc>
          <w:tcPr>
            <w:tcW w:w="1843" w:type="dxa"/>
          </w:tcPr>
          <w:p w14:paraId="70943A0E" w14:textId="77777777" w:rsidR="00A65AFF" w:rsidRPr="00781553" w:rsidRDefault="00183706" w:rsidP="00EA307F">
            <w:pPr>
              <w:jc w:val="center"/>
              <w:rPr>
                <w:rFonts w:ascii="Times New Roman" w:hAnsi="Times New Roman" w:cs="Times New Roman"/>
              </w:rPr>
            </w:pPr>
            <w:r>
              <w:rPr>
                <w:rFonts w:ascii="Times New Roman" w:hAnsi="Times New Roman" w:cs="Times New Roman"/>
              </w:rPr>
              <w:t>0.63</w:t>
            </w:r>
          </w:p>
        </w:tc>
        <w:tc>
          <w:tcPr>
            <w:tcW w:w="1779" w:type="dxa"/>
          </w:tcPr>
          <w:p w14:paraId="01842AD8" w14:textId="77777777" w:rsidR="00A65AFF" w:rsidRPr="00496D7D" w:rsidRDefault="00183706" w:rsidP="00183706">
            <w:pPr>
              <w:tabs>
                <w:tab w:val="left" w:pos="467"/>
                <w:tab w:val="center" w:pos="781"/>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1.6</w:t>
            </w:r>
          </w:p>
        </w:tc>
        <w:tc>
          <w:tcPr>
            <w:tcW w:w="1779" w:type="dxa"/>
          </w:tcPr>
          <w:p w14:paraId="466C4868"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70FAFA8C" w14:textId="77777777" w:rsidTr="00EA307F">
        <w:trPr>
          <w:jc w:val="center"/>
        </w:trPr>
        <w:tc>
          <w:tcPr>
            <w:tcW w:w="4175" w:type="dxa"/>
            <w:vAlign w:val="center"/>
          </w:tcPr>
          <w:p w14:paraId="200E7830"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Gatorade G2 Grape</w:t>
            </w:r>
          </w:p>
        </w:tc>
        <w:tc>
          <w:tcPr>
            <w:tcW w:w="1843" w:type="dxa"/>
            <w:vAlign w:val="center"/>
          </w:tcPr>
          <w:p w14:paraId="66257C50" w14:textId="77777777" w:rsidR="00A65AFF" w:rsidRPr="00496D7D" w:rsidRDefault="00EA307F" w:rsidP="00EA307F">
            <w:pPr>
              <w:jc w:val="center"/>
              <w:rPr>
                <w:rFonts w:ascii="Times New Roman" w:hAnsi="Times New Roman" w:cs="Times New Roman"/>
                <w:sz w:val="24"/>
                <w:szCs w:val="24"/>
              </w:rPr>
            </w:pPr>
            <w:r>
              <w:rPr>
                <w:rFonts w:ascii="Times New Roman" w:hAnsi="Times New Roman" w:cs="Times New Roman"/>
                <w:sz w:val="24"/>
                <w:szCs w:val="24"/>
              </w:rPr>
              <w:t>0.19</w:t>
            </w:r>
          </w:p>
        </w:tc>
        <w:tc>
          <w:tcPr>
            <w:tcW w:w="1779" w:type="dxa"/>
          </w:tcPr>
          <w:p w14:paraId="471EEFB7" w14:textId="77777777" w:rsidR="00A65AFF" w:rsidRPr="00496D7D" w:rsidRDefault="00EA307F" w:rsidP="00EA307F">
            <w:pPr>
              <w:jc w:val="center"/>
              <w:rPr>
                <w:rFonts w:ascii="Times New Roman" w:hAnsi="Times New Roman" w:cs="Times New Roman"/>
                <w:sz w:val="24"/>
                <w:szCs w:val="24"/>
              </w:rPr>
            </w:pPr>
            <w:r>
              <w:rPr>
                <w:rFonts w:ascii="Times New Roman" w:hAnsi="Times New Roman" w:cs="Times New Roman"/>
                <w:sz w:val="24"/>
                <w:szCs w:val="24"/>
              </w:rPr>
              <w:t>0.35</w:t>
            </w:r>
          </w:p>
        </w:tc>
        <w:tc>
          <w:tcPr>
            <w:tcW w:w="1779" w:type="dxa"/>
          </w:tcPr>
          <w:p w14:paraId="08DF137B"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50C2E568" w14:textId="77777777" w:rsidTr="00EA307F">
        <w:trPr>
          <w:jc w:val="center"/>
        </w:trPr>
        <w:tc>
          <w:tcPr>
            <w:tcW w:w="4175" w:type="dxa"/>
            <w:vAlign w:val="center"/>
          </w:tcPr>
          <w:p w14:paraId="676AB4C8"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Gatorade G2 Fruit Punch</w:t>
            </w:r>
          </w:p>
        </w:tc>
        <w:tc>
          <w:tcPr>
            <w:tcW w:w="1843" w:type="dxa"/>
            <w:vAlign w:val="center"/>
          </w:tcPr>
          <w:p w14:paraId="03A65A77"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1FE939BC"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4.2</w:t>
            </w:r>
          </w:p>
        </w:tc>
        <w:tc>
          <w:tcPr>
            <w:tcW w:w="1779" w:type="dxa"/>
          </w:tcPr>
          <w:p w14:paraId="5158A51B"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78E41140" w14:textId="77777777" w:rsidTr="00EA307F">
        <w:trPr>
          <w:jc w:val="center"/>
        </w:trPr>
        <w:tc>
          <w:tcPr>
            <w:tcW w:w="4175" w:type="dxa"/>
            <w:vAlign w:val="center"/>
          </w:tcPr>
          <w:p w14:paraId="5FE7B67F"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Gatorade Tropical Cooler</w:t>
            </w:r>
          </w:p>
        </w:tc>
        <w:tc>
          <w:tcPr>
            <w:tcW w:w="1843" w:type="dxa"/>
            <w:vAlign w:val="center"/>
          </w:tcPr>
          <w:p w14:paraId="57511FAB"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0.26</w:t>
            </w:r>
          </w:p>
        </w:tc>
        <w:tc>
          <w:tcPr>
            <w:tcW w:w="1779" w:type="dxa"/>
          </w:tcPr>
          <w:p w14:paraId="5E38D4C9"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454811EA"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7.1</w:t>
            </w:r>
          </w:p>
        </w:tc>
      </w:tr>
      <w:tr w:rsidR="00A65AFF" w:rsidRPr="00496D7D" w14:paraId="3BF9058A" w14:textId="77777777" w:rsidTr="00EA307F">
        <w:trPr>
          <w:jc w:val="center"/>
        </w:trPr>
        <w:tc>
          <w:tcPr>
            <w:tcW w:w="4175" w:type="dxa"/>
            <w:vAlign w:val="center"/>
          </w:tcPr>
          <w:p w14:paraId="6076BCE2"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Gatorade Icy Charge</w:t>
            </w:r>
          </w:p>
        </w:tc>
        <w:tc>
          <w:tcPr>
            <w:tcW w:w="1843" w:type="dxa"/>
            <w:vAlign w:val="center"/>
          </w:tcPr>
          <w:p w14:paraId="46391506"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0.20</w:t>
            </w:r>
          </w:p>
        </w:tc>
        <w:tc>
          <w:tcPr>
            <w:tcW w:w="1779" w:type="dxa"/>
          </w:tcPr>
          <w:p w14:paraId="16E868BD"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6D06E12A"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1226E2" w:rsidRPr="00496D7D" w14:paraId="03D05B4E" w14:textId="77777777" w:rsidTr="00EA307F">
        <w:trPr>
          <w:jc w:val="center"/>
        </w:trPr>
        <w:tc>
          <w:tcPr>
            <w:tcW w:w="4175" w:type="dxa"/>
            <w:vAlign w:val="center"/>
          </w:tcPr>
          <w:p w14:paraId="6356A13C" w14:textId="77777777" w:rsidR="001226E2" w:rsidRDefault="001226E2" w:rsidP="00EA307F">
            <w:pPr>
              <w:jc w:val="center"/>
              <w:rPr>
                <w:rFonts w:ascii="Times New Roman" w:hAnsi="Times New Roman" w:cs="Times New Roman"/>
                <w:sz w:val="24"/>
                <w:szCs w:val="24"/>
              </w:rPr>
            </w:pPr>
          </w:p>
        </w:tc>
        <w:tc>
          <w:tcPr>
            <w:tcW w:w="1843" w:type="dxa"/>
            <w:vAlign w:val="center"/>
          </w:tcPr>
          <w:p w14:paraId="0D74784E" w14:textId="77777777" w:rsidR="001226E2" w:rsidRDefault="001226E2" w:rsidP="00EA307F">
            <w:pPr>
              <w:jc w:val="center"/>
              <w:rPr>
                <w:rFonts w:ascii="Times New Roman" w:hAnsi="Times New Roman" w:cs="Times New Roman"/>
                <w:sz w:val="24"/>
                <w:szCs w:val="24"/>
              </w:rPr>
            </w:pPr>
          </w:p>
        </w:tc>
        <w:tc>
          <w:tcPr>
            <w:tcW w:w="1779" w:type="dxa"/>
          </w:tcPr>
          <w:p w14:paraId="48380554" w14:textId="77777777" w:rsidR="001226E2" w:rsidRDefault="001226E2" w:rsidP="00EA307F">
            <w:pPr>
              <w:jc w:val="center"/>
              <w:rPr>
                <w:rFonts w:ascii="Times New Roman" w:hAnsi="Times New Roman" w:cs="Times New Roman"/>
                <w:sz w:val="24"/>
                <w:szCs w:val="24"/>
              </w:rPr>
            </w:pPr>
          </w:p>
        </w:tc>
        <w:tc>
          <w:tcPr>
            <w:tcW w:w="1779" w:type="dxa"/>
          </w:tcPr>
          <w:p w14:paraId="28313BD0" w14:textId="77777777" w:rsidR="001226E2" w:rsidRDefault="001226E2" w:rsidP="00EA307F">
            <w:pPr>
              <w:jc w:val="center"/>
              <w:rPr>
                <w:rFonts w:ascii="Times New Roman" w:hAnsi="Times New Roman" w:cs="Times New Roman"/>
                <w:sz w:val="24"/>
                <w:szCs w:val="24"/>
              </w:rPr>
            </w:pPr>
          </w:p>
        </w:tc>
      </w:tr>
      <w:tr w:rsidR="00A65AFF" w:rsidRPr="00496D7D" w14:paraId="73BF40E5" w14:textId="77777777" w:rsidTr="00EA307F">
        <w:trPr>
          <w:jc w:val="center"/>
        </w:trPr>
        <w:tc>
          <w:tcPr>
            <w:tcW w:w="4175" w:type="dxa"/>
            <w:vAlign w:val="center"/>
          </w:tcPr>
          <w:p w14:paraId="5B564D95"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Powerade Twisted Blackberry</w:t>
            </w:r>
          </w:p>
        </w:tc>
        <w:tc>
          <w:tcPr>
            <w:tcW w:w="1843" w:type="dxa"/>
            <w:vAlign w:val="center"/>
          </w:tcPr>
          <w:p w14:paraId="18EB2DCA"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0.04</w:t>
            </w:r>
            <w:r w:rsidR="003940DB">
              <w:rPr>
                <w:rFonts w:ascii="Times New Roman" w:hAnsi="Times New Roman" w:cs="Times New Roman"/>
                <w:sz w:val="24"/>
                <w:szCs w:val="24"/>
              </w:rPr>
              <w:t>3</w:t>
            </w:r>
          </w:p>
        </w:tc>
        <w:tc>
          <w:tcPr>
            <w:tcW w:w="1779" w:type="dxa"/>
          </w:tcPr>
          <w:p w14:paraId="11485E00"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13</w:t>
            </w:r>
          </w:p>
        </w:tc>
        <w:tc>
          <w:tcPr>
            <w:tcW w:w="1779" w:type="dxa"/>
          </w:tcPr>
          <w:p w14:paraId="204AE1A5"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46A5D667" w14:textId="77777777" w:rsidTr="00EA307F">
        <w:trPr>
          <w:jc w:val="center"/>
        </w:trPr>
        <w:tc>
          <w:tcPr>
            <w:tcW w:w="4175" w:type="dxa"/>
            <w:vAlign w:val="center"/>
          </w:tcPr>
          <w:p w14:paraId="0B2975C0"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Powerade Fruit Punch</w:t>
            </w:r>
          </w:p>
        </w:tc>
        <w:tc>
          <w:tcPr>
            <w:tcW w:w="1843" w:type="dxa"/>
            <w:vAlign w:val="center"/>
          </w:tcPr>
          <w:p w14:paraId="5096F13C"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49B16443"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13</w:t>
            </w:r>
          </w:p>
        </w:tc>
        <w:tc>
          <w:tcPr>
            <w:tcW w:w="1779" w:type="dxa"/>
          </w:tcPr>
          <w:p w14:paraId="35603389"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18BD5B2A" w14:textId="77777777" w:rsidTr="00EA307F">
        <w:trPr>
          <w:jc w:val="center"/>
        </w:trPr>
        <w:tc>
          <w:tcPr>
            <w:tcW w:w="4175" w:type="dxa"/>
            <w:vAlign w:val="center"/>
          </w:tcPr>
          <w:p w14:paraId="631EF9C5"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Powerade Lemon Lime</w:t>
            </w:r>
          </w:p>
        </w:tc>
        <w:tc>
          <w:tcPr>
            <w:tcW w:w="1843" w:type="dxa"/>
            <w:vAlign w:val="center"/>
          </w:tcPr>
          <w:p w14:paraId="3660D7EE"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3C488560"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45318B64"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19</w:t>
            </w:r>
          </w:p>
        </w:tc>
      </w:tr>
      <w:tr w:rsidR="00A65AFF" w:rsidRPr="00496D7D" w14:paraId="3D5E4A67" w14:textId="77777777" w:rsidTr="00EA307F">
        <w:trPr>
          <w:jc w:val="center"/>
        </w:trPr>
        <w:tc>
          <w:tcPr>
            <w:tcW w:w="4175" w:type="dxa"/>
            <w:vAlign w:val="center"/>
          </w:tcPr>
          <w:p w14:paraId="335F19F3"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Powerade Mountain Berry Blast</w:t>
            </w:r>
          </w:p>
        </w:tc>
        <w:tc>
          <w:tcPr>
            <w:tcW w:w="1843" w:type="dxa"/>
            <w:vAlign w:val="center"/>
          </w:tcPr>
          <w:p w14:paraId="627341E3"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0.83</w:t>
            </w:r>
          </w:p>
        </w:tc>
        <w:tc>
          <w:tcPr>
            <w:tcW w:w="1779" w:type="dxa"/>
          </w:tcPr>
          <w:p w14:paraId="7AB38DA8"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554E7152"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111D1DE0" w14:textId="77777777" w:rsidTr="00EA307F">
        <w:trPr>
          <w:jc w:val="center"/>
        </w:trPr>
        <w:tc>
          <w:tcPr>
            <w:tcW w:w="4175" w:type="dxa"/>
            <w:vAlign w:val="center"/>
          </w:tcPr>
          <w:p w14:paraId="655935AC"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Kool Aid Bursts Fruit Punch</w:t>
            </w:r>
          </w:p>
        </w:tc>
        <w:tc>
          <w:tcPr>
            <w:tcW w:w="1843" w:type="dxa"/>
            <w:vAlign w:val="center"/>
          </w:tcPr>
          <w:p w14:paraId="2A6CE2AC"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2E40BC7F"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7.6</w:t>
            </w:r>
          </w:p>
        </w:tc>
        <w:tc>
          <w:tcPr>
            <w:tcW w:w="1779" w:type="dxa"/>
          </w:tcPr>
          <w:p w14:paraId="048C3014"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1405A9FD" w14:textId="77777777" w:rsidTr="00EA307F">
        <w:trPr>
          <w:jc w:val="center"/>
        </w:trPr>
        <w:tc>
          <w:tcPr>
            <w:tcW w:w="4175" w:type="dxa"/>
            <w:vAlign w:val="center"/>
          </w:tcPr>
          <w:p w14:paraId="250FCD1A"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Kool Aid Bursts Grape</w:t>
            </w:r>
          </w:p>
        </w:tc>
        <w:tc>
          <w:tcPr>
            <w:tcW w:w="1843" w:type="dxa"/>
            <w:vAlign w:val="center"/>
          </w:tcPr>
          <w:p w14:paraId="6A3C3728" w14:textId="77777777" w:rsidR="00A65AFF" w:rsidRPr="00496D7D" w:rsidRDefault="00700068" w:rsidP="00EA307F">
            <w:pPr>
              <w:jc w:val="center"/>
              <w:rPr>
                <w:rFonts w:ascii="Times New Roman" w:hAnsi="Times New Roman" w:cs="Times New Roman"/>
                <w:sz w:val="24"/>
                <w:szCs w:val="24"/>
              </w:rPr>
            </w:pPr>
            <w:r>
              <w:rPr>
                <w:rFonts w:ascii="Times New Roman" w:hAnsi="Times New Roman" w:cs="Times New Roman"/>
                <w:sz w:val="24"/>
                <w:szCs w:val="24"/>
              </w:rPr>
              <w:t>0.63</w:t>
            </w:r>
          </w:p>
        </w:tc>
        <w:tc>
          <w:tcPr>
            <w:tcW w:w="1779" w:type="dxa"/>
          </w:tcPr>
          <w:p w14:paraId="231CFC22"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1.6</w:t>
            </w:r>
          </w:p>
        </w:tc>
        <w:tc>
          <w:tcPr>
            <w:tcW w:w="1779" w:type="dxa"/>
          </w:tcPr>
          <w:p w14:paraId="2A016ED5"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085D0B1D" w14:textId="77777777" w:rsidTr="00EA307F">
        <w:trPr>
          <w:jc w:val="center"/>
        </w:trPr>
        <w:tc>
          <w:tcPr>
            <w:tcW w:w="4175" w:type="dxa"/>
            <w:vAlign w:val="center"/>
          </w:tcPr>
          <w:p w14:paraId="385702C3"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Kool Aid Bursts Cherry</w:t>
            </w:r>
          </w:p>
        </w:tc>
        <w:tc>
          <w:tcPr>
            <w:tcW w:w="1843" w:type="dxa"/>
            <w:vAlign w:val="center"/>
          </w:tcPr>
          <w:p w14:paraId="7D11C0FD" w14:textId="77777777" w:rsidR="00851611" w:rsidRPr="00496D7D" w:rsidRDefault="00851611" w:rsidP="00851611">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2D25950F"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16</w:t>
            </w:r>
          </w:p>
        </w:tc>
        <w:tc>
          <w:tcPr>
            <w:tcW w:w="1779" w:type="dxa"/>
          </w:tcPr>
          <w:p w14:paraId="15D430B3"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72FDA592" w14:textId="77777777" w:rsidTr="00EA307F">
        <w:trPr>
          <w:jc w:val="center"/>
        </w:trPr>
        <w:tc>
          <w:tcPr>
            <w:tcW w:w="4175" w:type="dxa"/>
            <w:vAlign w:val="center"/>
          </w:tcPr>
          <w:p w14:paraId="748000F8"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Kool Aid Grape Powder</w:t>
            </w:r>
          </w:p>
        </w:tc>
        <w:tc>
          <w:tcPr>
            <w:tcW w:w="1843" w:type="dxa"/>
            <w:vAlign w:val="center"/>
          </w:tcPr>
          <w:p w14:paraId="6DB21517" w14:textId="77777777" w:rsidR="00A65AFF" w:rsidRPr="00496D7D" w:rsidRDefault="00012A4C" w:rsidP="00EA307F">
            <w:pPr>
              <w:jc w:val="center"/>
              <w:rPr>
                <w:rFonts w:ascii="Times New Roman" w:hAnsi="Times New Roman" w:cs="Times New Roman"/>
                <w:sz w:val="24"/>
                <w:szCs w:val="24"/>
              </w:rPr>
            </w:pPr>
            <w:r>
              <w:rPr>
                <w:rFonts w:ascii="Times New Roman" w:hAnsi="Times New Roman" w:cs="Times New Roman"/>
                <w:sz w:val="24"/>
                <w:szCs w:val="24"/>
              </w:rPr>
              <w:t>0.51</w:t>
            </w:r>
          </w:p>
        </w:tc>
        <w:tc>
          <w:tcPr>
            <w:tcW w:w="1779" w:type="dxa"/>
          </w:tcPr>
          <w:p w14:paraId="63DFFBE1"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1.4</w:t>
            </w:r>
          </w:p>
        </w:tc>
        <w:tc>
          <w:tcPr>
            <w:tcW w:w="1779" w:type="dxa"/>
          </w:tcPr>
          <w:p w14:paraId="22CECF91"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36E285CB" w14:textId="77777777" w:rsidTr="00EA307F">
        <w:trPr>
          <w:jc w:val="center"/>
        </w:trPr>
        <w:tc>
          <w:tcPr>
            <w:tcW w:w="4175" w:type="dxa"/>
            <w:vAlign w:val="center"/>
          </w:tcPr>
          <w:p w14:paraId="07C5BF37"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Kool Aid Tropical Punch Powder</w:t>
            </w:r>
          </w:p>
        </w:tc>
        <w:tc>
          <w:tcPr>
            <w:tcW w:w="1843" w:type="dxa"/>
            <w:vAlign w:val="center"/>
          </w:tcPr>
          <w:p w14:paraId="4845471E" w14:textId="77777777" w:rsidR="00A65AFF" w:rsidRPr="00496D7D" w:rsidRDefault="00012A4C"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24C63533"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6.7</w:t>
            </w:r>
          </w:p>
        </w:tc>
        <w:tc>
          <w:tcPr>
            <w:tcW w:w="1779" w:type="dxa"/>
          </w:tcPr>
          <w:p w14:paraId="62F39D32"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77FFB1DC" w14:textId="77777777" w:rsidTr="00EA307F">
        <w:trPr>
          <w:jc w:val="center"/>
        </w:trPr>
        <w:tc>
          <w:tcPr>
            <w:tcW w:w="4175" w:type="dxa"/>
            <w:vAlign w:val="center"/>
          </w:tcPr>
          <w:p w14:paraId="2B33958A"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Hawaiian Punch Fruit Juicy Red</w:t>
            </w:r>
          </w:p>
        </w:tc>
        <w:tc>
          <w:tcPr>
            <w:tcW w:w="1843" w:type="dxa"/>
            <w:vAlign w:val="center"/>
          </w:tcPr>
          <w:p w14:paraId="74FC8BF9"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1792BC2E" w14:textId="77777777" w:rsidR="00A65AFF" w:rsidRPr="00781553" w:rsidRDefault="003940DB" w:rsidP="00EA307F">
            <w:pPr>
              <w:jc w:val="center"/>
              <w:rPr>
                <w:rFonts w:ascii="Times New Roman" w:hAnsi="Times New Roman" w:cs="Times New Roman"/>
              </w:rPr>
            </w:pPr>
            <w:r>
              <w:rPr>
                <w:rFonts w:ascii="Times New Roman" w:hAnsi="Times New Roman" w:cs="Times New Roman"/>
              </w:rPr>
              <w:t>7.5</w:t>
            </w:r>
          </w:p>
        </w:tc>
        <w:tc>
          <w:tcPr>
            <w:tcW w:w="1779" w:type="dxa"/>
          </w:tcPr>
          <w:p w14:paraId="7349F9C3"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4C477C5B" w14:textId="77777777" w:rsidTr="00EA307F">
        <w:trPr>
          <w:jc w:val="center"/>
        </w:trPr>
        <w:tc>
          <w:tcPr>
            <w:tcW w:w="4175" w:type="dxa"/>
            <w:vAlign w:val="center"/>
          </w:tcPr>
          <w:p w14:paraId="27574739"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Mountain Dew</w:t>
            </w:r>
          </w:p>
        </w:tc>
        <w:tc>
          <w:tcPr>
            <w:tcW w:w="1843" w:type="dxa"/>
            <w:vAlign w:val="center"/>
          </w:tcPr>
          <w:p w14:paraId="5A542AC0"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69F8E7CE" w14:textId="77777777" w:rsidR="00A65AFF" w:rsidRPr="00496D7D" w:rsidRDefault="00012A4C"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0CE1C4CC"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1.0</w:t>
            </w:r>
          </w:p>
        </w:tc>
      </w:tr>
      <w:tr w:rsidR="00A65AFF" w:rsidRPr="00496D7D" w14:paraId="061A2C32" w14:textId="77777777" w:rsidTr="00EA307F">
        <w:trPr>
          <w:jc w:val="center"/>
        </w:trPr>
        <w:tc>
          <w:tcPr>
            <w:tcW w:w="4175" w:type="dxa"/>
            <w:vAlign w:val="center"/>
          </w:tcPr>
          <w:p w14:paraId="6D7A9C60"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Pedialyte Grape</w:t>
            </w:r>
          </w:p>
        </w:tc>
        <w:tc>
          <w:tcPr>
            <w:tcW w:w="1843" w:type="dxa"/>
            <w:vAlign w:val="center"/>
          </w:tcPr>
          <w:p w14:paraId="13CE0F9B" w14:textId="77777777" w:rsidR="00A65AFF" w:rsidRPr="00496D7D" w:rsidRDefault="00012A4C" w:rsidP="00EA307F">
            <w:pPr>
              <w:jc w:val="center"/>
              <w:rPr>
                <w:rFonts w:ascii="Times New Roman" w:hAnsi="Times New Roman" w:cs="Times New Roman"/>
                <w:sz w:val="24"/>
                <w:szCs w:val="24"/>
              </w:rPr>
            </w:pPr>
            <w:r>
              <w:rPr>
                <w:rFonts w:ascii="Times New Roman" w:hAnsi="Times New Roman" w:cs="Times New Roman"/>
                <w:sz w:val="24"/>
                <w:szCs w:val="24"/>
              </w:rPr>
              <w:t>0.094</w:t>
            </w:r>
          </w:p>
        </w:tc>
        <w:tc>
          <w:tcPr>
            <w:tcW w:w="1779" w:type="dxa"/>
          </w:tcPr>
          <w:p w14:paraId="6339632E" w14:textId="77777777" w:rsidR="00A65AFF" w:rsidRPr="00496D7D" w:rsidRDefault="00012A4C" w:rsidP="00EA307F">
            <w:pPr>
              <w:jc w:val="center"/>
              <w:rPr>
                <w:rFonts w:ascii="Times New Roman" w:hAnsi="Times New Roman" w:cs="Times New Roman"/>
                <w:sz w:val="24"/>
                <w:szCs w:val="24"/>
              </w:rPr>
            </w:pPr>
            <w:r>
              <w:rPr>
                <w:rFonts w:ascii="Times New Roman" w:hAnsi="Times New Roman" w:cs="Times New Roman"/>
                <w:sz w:val="24"/>
                <w:szCs w:val="24"/>
              </w:rPr>
              <w:t>0.31</w:t>
            </w:r>
          </w:p>
        </w:tc>
        <w:tc>
          <w:tcPr>
            <w:tcW w:w="1779" w:type="dxa"/>
          </w:tcPr>
          <w:p w14:paraId="2B9ECC8E"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29F8C26F" w14:textId="77777777" w:rsidTr="00EA307F">
        <w:trPr>
          <w:jc w:val="center"/>
        </w:trPr>
        <w:tc>
          <w:tcPr>
            <w:tcW w:w="4175" w:type="dxa"/>
            <w:vAlign w:val="center"/>
          </w:tcPr>
          <w:p w14:paraId="351E2E04"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Pedialyte Strawberry</w:t>
            </w:r>
          </w:p>
        </w:tc>
        <w:tc>
          <w:tcPr>
            <w:tcW w:w="1843" w:type="dxa"/>
            <w:vAlign w:val="center"/>
          </w:tcPr>
          <w:p w14:paraId="61D81D9A" w14:textId="77777777" w:rsidR="00A65AFF" w:rsidRPr="00496D7D" w:rsidRDefault="00012A4C" w:rsidP="00EA307F">
            <w:pPr>
              <w:jc w:val="center"/>
              <w:rPr>
                <w:rFonts w:ascii="Times New Roman" w:hAnsi="Times New Roman" w:cs="Times New Roman"/>
                <w:sz w:val="24"/>
                <w:szCs w:val="24"/>
              </w:rPr>
            </w:pPr>
            <w:r>
              <w:rPr>
                <w:rFonts w:ascii="Times New Roman" w:hAnsi="Times New Roman" w:cs="Times New Roman"/>
                <w:sz w:val="24"/>
                <w:szCs w:val="24"/>
              </w:rPr>
              <w:t>0.0032</w:t>
            </w:r>
          </w:p>
        </w:tc>
        <w:tc>
          <w:tcPr>
            <w:tcW w:w="1779" w:type="dxa"/>
          </w:tcPr>
          <w:p w14:paraId="3AF48818" w14:textId="77777777" w:rsidR="00A65AFF" w:rsidRPr="00496D7D" w:rsidRDefault="00012A4C" w:rsidP="00EA307F">
            <w:pPr>
              <w:jc w:val="center"/>
              <w:rPr>
                <w:rFonts w:ascii="Times New Roman" w:hAnsi="Times New Roman" w:cs="Times New Roman"/>
                <w:sz w:val="24"/>
                <w:szCs w:val="24"/>
              </w:rPr>
            </w:pPr>
            <w:r>
              <w:rPr>
                <w:rFonts w:ascii="Times New Roman" w:hAnsi="Times New Roman" w:cs="Times New Roman"/>
                <w:sz w:val="24"/>
                <w:szCs w:val="24"/>
              </w:rPr>
              <w:t>0.58</w:t>
            </w:r>
          </w:p>
        </w:tc>
        <w:tc>
          <w:tcPr>
            <w:tcW w:w="1779" w:type="dxa"/>
          </w:tcPr>
          <w:p w14:paraId="5215D0D1"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r w:rsidR="00A65AFF" w:rsidRPr="00496D7D" w14:paraId="714AFC21" w14:textId="77777777" w:rsidTr="00EA307F">
        <w:trPr>
          <w:jc w:val="center"/>
        </w:trPr>
        <w:tc>
          <w:tcPr>
            <w:tcW w:w="4175" w:type="dxa"/>
            <w:vAlign w:val="center"/>
          </w:tcPr>
          <w:p w14:paraId="4747F45D" w14:textId="77777777" w:rsidR="00A65AFF" w:rsidRPr="00496D7D" w:rsidRDefault="00A65AFF" w:rsidP="00EA307F">
            <w:pPr>
              <w:jc w:val="center"/>
              <w:rPr>
                <w:rFonts w:ascii="Times New Roman" w:hAnsi="Times New Roman" w:cs="Times New Roman"/>
                <w:sz w:val="24"/>
                <w:szCs w:val="24"/>
              </w:rPr>
            </w:pPr>
            <w:r>
              <w:rPr>
                <w:rFonts w:ascii="Times New Roman" w:hAnsi="Times New Roman" w:cs="Times New Roman"/>
                <w:sz w:val="24"/>
                <w:szCs w:val="24"/>
              </w:rPr>
              <w:t>Nyquil Children’s Cold &amp; Cough Cherry</w:t>
            </w:r>
          </w:p>
        </w:tc>
        <w:tc>
          <w:tcPr>
            <w:tcW w:w="1843" w:type="dxa"/>
            <w:vAlign w:val="center"/>
          </w:tcPr>
          <w:p w14:paraId="2E767E09"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c>
          <w:tcPr>
            <w:tcW w:w="1779" w:type="dxa"/>
          </w:tcPr>
          <w:p w14:paraId="12CDE87A" w14:textId="77777777" w:rsidR="00A65AFF" w:rsidRPr="00496D7D" w:rsidRDefault="003940DB" w:rsidP="00EA307F">
            <w:pPr>
              <w:jc w:val="center"/>
              <w:rPr>
                <w:rFonts w:ascii="Times New Roman" w:hAnsi="Times New Roman" w:cs="Times New Roman"/>
                <w:sz w:val="24"/>
                <w:szCs w:val="24"/>
              </w:rPr>
            </w:pPr>
            <w:r>
              <w:rPr>
                <w:rFonts w:ascii="Times New Roman" w:hAnsi="Times New Roman" w:cs="Times New Roman"/>
                <w:sz w:val="24"/>
                <w:szCs w:val="24"/>
              </w:rPr>
              <w:t>47</w:t>
            </w:r>
          </w:p>
        </w:tc>
        <w:tc>
          <w:tcPr>
            <w:tcW w:w="1779" w:type="dxa"/>
          </w:tcPr>
          <w:p w14:paraId="005C558F" w14:textId="77777777" w:rsidR="00A65AFF" w:rsidRPr="00496D7D" w:rsidRDefault="00851611" w:rsidP="00EA307F">
            <w:pPr>
              <w:jc w:val="center"/>
              <w:rPr>
                <w:rFonts w:ascii="Times New Roman" w:hAnsi="Times New Roman" w:cs="Times New Roman"/>
                <w:sz w:val="24"/>
                <w:szCs w:val="24"/>
              </w:rPr>
            </w:pPr>
            <w:r>
              <w:rPr>
                <w:rFonts w:ascii="Times New Roman" w:hAnsi="Times New Roman" w:cs="Times New Roman"/>
                <w:sz w:val="24"/>
                <w:szCs w:val="24"/>
              </w:rPr>
              <w:t>-</w:t>
            </w:r>
          </w:p>
        </w:tc>
      </w:tr>
    </w:tbl>
    <w:p w14:paraId="64B76C22" w14:textId="77777777" w:rsidR="00A65AFF" w:rsidRDefault="00A65AFF" w:rsidP="00A17E76">
      <w:pPr>
        <w:spacing w:after="0"/>
        <w:rPr>
          <w:rFonts w:ascii="Times New Roman" w:hAnsi="Times New Roman" w:cs="Times New Roman"/>
          <w:sz w:val="24"/>
          <w:szCs w:val="24"/>
        </w:rPr>
      </w:pPr>
    </w:p>
    <w:p w14:paraId="32AC943E" w14:textId="21BFDB2D" w:rsidR="00F00C51" w:rsidRPr="00F00C51" w:rsidRDefault="00F00C51" w:rsidP="00F00C51">
      <w:pPr>
        <w:spacing w:after="0" w:line="480" w:lineRule="auto"/>
        <w:rPr>
          <w:rFonts w:ascii="Times New Roman" w:hAnsi="Times New Roman" w:cs="Times New Roman"/>
          <w:b/>
          <w:sz w:val="28"/>
          <w:szCs w:val="24"/>
        </w:rPr>
      </w:pPr>
      <w:r w:rsidRPr="00F00C51">
        <w:rPr>
          <w:rFonts w:ascii="Times New Roman" w:hAnsi="Times New Roman" w:cs="Times New Roman"/>
          <w:b/>
          <w:sz w:val="28"/>
          <w:szCs w:val="24"/>
        </w:rPr>
        <w:t>Discussion</w:t>
      </w:r>
    </w:p>
    <w:p w14:paraId="6BBC3D06" w14:textId="2B90E4EB" w:rsidR="00544DD3" w:rsidRDefault="00544DD3" w:rsidP="00544DD3">
      <w:pPr>
        <w:spacing w:after="0" w:line="480" w:lineRule="auto"/>
        <w:ind w:firstLine="720"/>
        <w:rPr>
          <w:rFonts w:ascii="Times New Roman" w:hAnsi="Times New Roman" w:cs="Times New Roman"/>
          <w:sz w:val="24"/>
          <w:szCs w:val="24"/>
        </w:rPr>
      </w:pPr>
      <w:r w:rsidRPr="00AF292F">
        <w:rPr>
          <w:rFonts w:ascii="Times New Roman" w:hAnsi="Times New Roman" w:cs="Times New Roman"/>
          <w:sz w:val="24"/>
          <w:szCs w:val="24"/>
        </w:rPr>
        <w:t xml:space="preserve">The goal of quantifying FD&amp;C dyes in beverages popular among children was ultimately achieved. </w:t>
      </w:r>
      <w:r w:rsidR="00AF292F">
        <w:rPr>
          <w:rFonts w:ascii="Times New Roman" w:hAnsi="Times New Roman" w:cs="Times New Roman"/>
          <w:sz w:val="24"/>
          <w:szCs w:val="24"/>
        </w:rPr>
        <w:t>Overall,</w:t>
      </w:r>
      <w:r w:rsidRPr="00AF292F">
        <w:rPr>
          <w:rFonts w:ascii="Times New Roman" w:hAnsi="Times New Roman" w:cs="Times New Roman"/>
          <w:sz w:val="24"/>
          <w:szCs w:val="24"/>
        </w:rPr>
        <w:t xml:space="preserve"> the mass of Blue 1 in all the samples is much less than masses of</w:t>
      </w:r>
      <w:r>
        <w:rPr>
          <w:rFonts w:ascii="Times New Roman" w:hAnsi="Times New Roman" w:cs="Times New Roman"/>
          <w:sz w:val="24"/>
          <w:szCs w:val="24"/>
        </w:rPr>
        <w:t xml:space="preserve"> Red 40 and Yellow 5. This is likely due to the fact that Blue 1 has such a high molar absorptivity; therefore a very small mass of dye creates an intense color. Red 40 and Yellow 5 also have relatively high molar </w:t>
      </w:r>
      <w:proofErr w:type="spellStart"/>
      <w:r>
        <w:rPr>
          <w:rFonts w:ascii="Times New Roman" w:hAnsi="Times New Roman" w:cs="Times New Roman"/>
          <w:sz w:val="24"/>
          <w:szCs w:val="24"/>
        </w:rPr>
        <w:t>absorptivites</w:t>
      </w:r>
      <w:proofErr w:type="spellEnd"/>
      <w:r>
        <w:rPr>
          <w:rFonts w:ascii="Times New Roman" w:hAnsi="Times New Roman" w:cs="Times New Roman"/>
          <w:sz w:val="24"/>
          <w:szCs w:val="24"/>
        </w:rPr>
        <w:t>, so the high amount of these dyes in some of the beverages is surprising. Quantities per serving found from this study were similar to those found in the literature.</w:t>
      </w:r>
      <w:r w:rsidR="003F654E">
        <w:rPr>
          <w:rFonts w:ascii="Times New Roman" w:hAnsi="Times New Roman" w:cs="Times New Roman"/>
          <w:sz w:val="24"/>
          <w:szCs w:val="24"/>
          <w:vertAlign w:val="superscript"/>
        </w:rPr>
        <w:t>9</w:t>
      </w:r>
      <w:r w:rsidRPr="00ED46D8">
        <w:rPr>
          <w:rFonts w:ascii="Times New Roman" w:hAnsi="Times New Roman" w:cs="Times New Roman"/>
          <w:sz w:val="24"/>
          <w:szCs w:val="24"/>
          <w:vertAlign w:val="superscript"/>
        </w:rPr>
        <w:t>,</w:t>
      </w:r>
      <w:r w:rsidR="003F654E">
        <w:rPr>
          <w:rFonts w:ascii="Times New Roman" w:hAnsi="Times New Roman" w:cs="Times New Roman"/>
          <w:sz w:val="24"/>
          <w:szCs w:val="24"/>
          <w:vertAlign w:val="superscript"/>
        </w:rPr>
        <w:t>10</w:t>
      </w:r>
      <w:r w:rsidRPr="00ED46D8">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However, the studies in the literature tested multiple samples of each beverage while this study tested only one sample per beverage. Precision could have been improved with multiple samples </w:t>
      </w:r>
      <w:r w:rsidR="004B11C4">
        <w:rPr>
          <w:rFonts w:ascii="Times New Roman" w:hAnsi="Times New Roman" w:cs="Times New Roman"/>
          <w:sz w:val="24"/>
          <w:szCs w:val="24"/>
        </w:rPr>
        <w:t xml:space="preserve">of each </w:t>
      </w:r>
      <w:r>
        <w:rPr>
          <w:rFonts w:ascii="Times New Roman" w:hAnsi="Times New Roman" w:cs="Times New Roman"/>
          <w:sz w:val="24"/>
          <w:szCs w:val="24"/>
        </w:rPr>
        <w:t>beverage</w:t>
      </w:r>
      <w:r w:rsidR="004B11C4">
        <w:rPr>
          <w:rFonts w:ascii="Times New Roman" w:hAnsi="Times New Roman" w:cs="Times New Roman"/>
          <w:sz w:val="24"/>
          <w:szCs w:val="24"/>
        </w:rPr>
        <w:t xml:space="preserve"> and medicine</w:t>
      </w:r>
      <w:r>
        <w:rPr>
          <w:rFonts w:ascii="Times New Roman" w:hAnsi="Times New Roman" w:cs="Times New Roman"/>
          <w:sz w:val="24"/>
          <w:szCs w:val="24"/>
        </w:rPr>
        <w:t xml:space="preserve">. </w:t>
      </w:r>
    </w:p>
    <w:p w14:paraId="2F7E05DE" w14:textId="70AAE0A3" w:rsidR="002E1B45" w:rsidRDefault="00544DD3" w:rsidP="00183706">
      <w:pPr>
        <w:spacing w:after="0" w:line="480" w:lineRule="auto"/>
        <w:ind w:firstLine="720"/>
        <w:rPr>
          <w:ins w:id="3" w:author="Rachel Haislip" w:date="2018-04-09T07:16:00Z"/>
          <w:rFonts w:ascii="Times New Roman" w:hAnsi="Times New Roman" w:cs="Times New Roman"/>
          <w:sz w:val="24"/>
          <w:szCs w:val="24"/>
        </w:rPr>
      </w:pPr>
      <w:r>
        <w:rPr>
          <w:rFonts w:ascii="Times New Roman" w:hAnsi="Times New Roman" w:cs="Times New Roman"/>
          <w:sz w:val="24"/>
          <w:szCs w:val="24"/>
        </w:rPr>
        <w:lastRenderedPageBreak/>
        <w:t>One important source of error is the fact that Yellow 5 would not adsorb to the LC-18 packing</w:t>
      </w:r>
      <w:r w:rsidR="0038554F">
        <w:rPr>
          <w:rFonts w:ascii="Times New Roman" w:hAnsi="Times New Roman" w:cs="Times New Roman"/>
          <w:sz w:val="24"/>
          <w:szCs w:val="24"/>
        </w:rPr>
        <w:t>;</w:t>
      </w:r>
      <w:r>
        <w:rPr>
          <w:rFonts w:ascii="Times New Roman" w:hAnsi="Times New Roman" w:cs="Times New Roman"/>
          <w:sz w:val="24"/>
          <w:szCs w:val="24"/>
        </w:rPr>
        <w:t xml:space="preserve"> therefore</w:t>
      </w:r>
      <w:r w:rsidR="0038554F">
        <w:rPr>
          <w:rFonts w:ascii="Times New Roman" w:hAnsi="Times New Roman" w:cs="Times New Roman"/>
          <w:sz w:val="24"/>
          <w:szCs w:val="24"/>
        </w:rPr>
        <w:t>,</w:t>
      </w:r>
      <w:r>
        <w:rPr>
          <w:rFonts w:ascii="Times New Roman" w:hAnsi="Times New Roman" w:cs="Times New Roman"/>
          <w:sz w:val="24"/>
          <w:szCs w:val="24"/>
        </w:rPr>
        <w:t xml:space="preserve"> that it was assumed nothing else in the beverage absorbed at 429 nm. If one of these beverages did contain a substance that absorbed at 429 nm, the recorded mass of Yellow 5 in that beverage would be higher than the true value.</w:t>
      </w:r>
      <w:r w:rsidR="00D730AC">
        <w:rPr>
          <w:rFonts w:ascii="Times New Roman" w:hAnsi="Times New Roman" w:cs="Times New Roman"/>
          <w:sz w:val="24"/>
          <w:szCs w:val="24"/>
        </w:rPr>
        <w:t xml:space="preserve"> An alternative method for separating dyes from samples needs to be developed to correct for this possible error.</w:t>
      </w:r>
      <w:r w:rsidR="00CF0872">
        <w:rPr>
          <w:rFonts w:ascii="Times New Roman" w:hAnsi="Times New Roman" w:cs="Times New Roman"/>
          <w:sz w:val="24"/>
          <w:szCs w:val="24"/>
        </w:rPr>
        <w:t xml:space="preserve"> Another possible source of error</w:t>
      </w:r>
      <w:r w:rsidR="004B11C4">
        <w:rPr>
          <w:rFonts w:ascii="Times New Roman" w:hAnsi="Times New Roman" w:cs="Times New Roman"/>
          <w:sz w:val="24"/>
          <w:szCs w:val="24"/>
        </w:rPr>
        <w:t xml:space="preserve"> </w:t>
      </w:r>
      <w:r w:rsidR="0038554F">
        <w:rPr>
          <w:rFonts w:ascii="Times New Roman" w:hAnsi="Times New Roman" w:cs="Times New Roman"/>
          <w:sz w:val="24"/>
          <w:szCs w:val="24"/>
        </w:rPr>
        <w:t xml:space="preserve">is </w:t>
      </w:r>
      <w:r w:rsidR="004B11C4">
        <w:rPr>
          <w:rFonts w:ascii="Times New Roman" w:hAnsi="Times New Roman" w:cs="Times New Roman"/>
          <w:sz w:val="24"/>
          <w:szCs w:val="24"/>
        </w:rPr>
        <w:t>the unknown particulates in Mountain Dew and Powerade Lemon Lime that caused the baseline to slope upward. These particulates may have cause refraction within the sample, leading to an absorbance higher than the true value.</w:t>
      </w:r>
    </w:p>
    <w:p w14:paraId="08A549BC" w14:textId="77777777" w:rsidR="00F00C51" w:rsidRPr="00F00C51" w:rsidRDefault="00F00C51" w:rsidP="00F00C51">
      <w:pPr>
        <w:spacing w:after="0" w:line="480" w:lineRule="auto"/>
        <w:rPr>
          <w:rFonts w:ascii="Times New Roman" w:hAnsi="Times New Roman" w:cs="Times New Roman"/>
          <w:b/>
          <w:sz w:val="28"/>
          <w:szCs w:val="24"/>
        </w:rPr>
      </w:pPr>
    </w:p>
    <w:p w14:paraId="480A5CAE" w14:textId="50925F91" w:rsidR="00F00C51" w:rsidRPr="00F00C51" w:rsidRDefault="00F00C51" w:rsidP="00F00C51">
      <w:pPr>
        <w:spacing w:after="0" w:line="480" w:lineRule="auto"/>
        <w:rPr>
          <w:rFonts w:ascii="Times New Roman" w:hAnsi="Times New Roman" w:cs="Times New Roman"/>
          <w:b/>
          <w:sz w:val="28"/>
          <w:szCs w:val="24"/>
        </w:rPr>
      </w:pPr>
      <w:r w:rsidRPr="00F00C51">
        <w:rPr>
          <w:rFonts w:ascii="Times New Roman" w:hAnsi="Times New Roman" w:cs="Times New Roman"/>
          <w:b/>
          <w:sz w:val="28"/>
          <w:szCs w:val="24"/>
        </w:rPr>
        <w:t>Conclusions</w:t>
      </w:r>
    </w:p>
    <w:p w14:paraId="10B3E4B3" w14:textId="77777777" w:rsidR="00AD5E2D" w:rsidRDefault="00596744" w:rsidP="00563B6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D5E2D">
        <w:rPr>
          <w:rFonts w:ascii="Times New Roman" w:hAnsi="Times New Roman" w:cs="Times New Roman"/>
          <w:sz w:val="24"/>
          <w:szCs w:val="24"/>
        </w:rPr>
        <w:t xml:space="preserve">Consumers have a right to know how much AFCs are in their food and beverages. Everything we consume has guidelines as to how much we need to maintain our health and how much we can consume without any adverse health effects. Nutrition labels report a percent daily value (%DV) for the carbohydrates, protein, fats, vitamins, and minerals in our food and beverages, but there is no %DV listed on packaging for additives like AFCs. </w:t>
      </w:r>
    </w:p>
    <w:p w14:paraId="605972B4" w14:textId="41BE2704" w:rsidR="00ED3862" w:rsidRDefault="00596744" w:rsidP="00AD5E2D">
      <w:pPr>
        <w:spacing w:after="0" w:line="480" w:lineRule="auto"/>
        <w:ind w:firstLine="720"/>
        <w:rPr>
          <w:rFonts w:ascii="Times New Roman" w:hAnsi="Times New Roman" w:cs="Times New Roman"/>
          <w:sz w:val="24"/>
          <w:szCs w:val="24"/>
        </w:rPr>
      </w:pPr>
      <w:r w:rsidRPr="00496D7D">
        <w:rPr>
          <w:rFonts w:ascii="Times New Roman" w:hAnsi="Times New Roman" w:cs="Times New Roman"/>
          <w:sz w:val="24"/>
          <w:szCs w:val="24"/>
        </w:rPr>
        <w:t>The FDA recommends that people consume no more than 7 milligrams of Red 40, 6 milligrams of Blue 1, and 7.5 milligrams of Yellow 5 per kilogram of body weight per day.</w:t>
      </w:r>
      <w:r w:rsidR="003F654E">
        <w:rPr>
          <w:rFonts w:ascii="Times New Roman" w:hAnsi="Times New Roman" w:cs="Times New Roman"/>
          <w:sz w:val="24"/>
          <w:szCs w:val="24"/>
          <w:vertAlign w:val="superscript"/>
        </w:rPr>
        <w:t>8</w:t>
      </w:r>
      <w:r>
        <w:rPr>
          <w:rFonts w:ascii="Times New Roman" w:hAnsi="Times New Roman" w:cs="Times New Roman"/>
          <w:sz w:val="24"/>
          <w:szCs w:val="24"/>
        </w:rPr>
        <w:t xml:space="preserve"> So, a child weighing 27 kg, should consume no more than 189 mg of Red</w:t>
      </w:r>
      <w:r w:rsidR="00465F39">
        <w:rPr>
          <w:rFonts w:ascii="Times New Roman" w:hAnsi="Times New Roman" w:cs="Times New Roman"/>
          <w:sz w:val="24"/>
          <w:szCs w:val="24"/>
        </w:rPr>
        <w:t xml:space="preserve"> 40, 162 mg of Blue 1, and 202</w:t>
      </w:r>
      <w:r>
        <w:rPr>
          <w:rFonts w:ascii="Times New Roman" w:hAnsi="Times New Roman" w:cs="Times New Roman"/>
          <w:sz w:val="24"/>
          <w:szCs w:val="24"/>
        </w:rPr>
        <w:t xml:space="preserve"> mg of Yellow 5 </w:t>
      </w:r>
      <w:r w:rsidR="003529CB">
        <w:rPr>
          <w:rFonts w:ascii="Times New Roman" w:hAnsi="Times New Roman" w:cs="Times New Roman"/>
          <w:sz w:val="24"/>
          <w:szCs w:val="24"/>
        </w:rPr>
        <w:t xml:space="preserve">in a single day. This child would receive a little more than a </w:t>
      </w:r>
      <w:r w:rsidR="00E00B08">
        <w:rPr>
          <w:rFonts w:ascii="Times New Roman" w:hAnsi="Times New Roman" w:cs="Times New Roman"/>
          <w:sz w:val="24"/>
          <w:szCs w:val="24"/>
        </w:rPr>
        <w:t>third of the recommended dail</w:t>
      </w:r>
      <w:r w:rsidR="00444D5C">
        <w:rPr>
          <w:rFonts w:ascii="Times New Roman" w:hAnsi="Times New Roman" w:cs="Times New Roman"/>
          <w:sz w:val="24"/>
          <w:szCs w:val="24"/>
        </w:rPr>
        <w:t>y dose of Yellow 5 by drinking</w:t>
      </w:r>
      <w:r w:rsidR="00E00B08">
        <w:rPr>
          <w:rFonts w:ascii="Times New Roman" w:hAnsi="Times New Roman" w:cs="Times New Roman"/>
          <w:sz w:val="24"/>
          <w:szCs w:val="24"/>
        </w:rPr>
        <w:t xml:space="preserve"> just one serving of Lemon Lime Powerade. This same child would receive more than a </w:t>
      </w:r>
      <w:r w:rsidR="003529CB">
        <w:rPr>
          <w:rFonts w:ascii="Times New Roman" w:hAnsi="Times New Roman" w:cs="Times New Roman"/>
          <w:sz w:val="24"/>
          <w:szCs w:val="24"/>
        </w:rPr>
        <w:t xml:space="preserve">fourth of the recommended daily dose of Red 40 </w:t>
      </w:r>
      <w:r w:rsidR="00E00B08">
        <w:rPr>
          <w:rFonts w:ascii="Times New Roman" w:hAnsi="Times New Roman" w:cs="Times New Roman"/>
          <w:sz w:val="24"/>
          <w:szCs w:val="24"/>
        </w:rPr>
        <w:t>from a serving of</w:t>
      </w:r>
      <w:r w:rsidR="003529CB">
        <w:rPr>
          <w:rFonts w:ascii="Times New Roman" w:hAnsi="Times New Roman" w:cs="Times New Roman"/>
          <w:sz w:val="24"/>
          <w:szCs w:val="24"/>
        </w:rPr>
        <w:t xml:space="preserve"> Fruit Punch Powerade</w:t>
      </w:r>
      <w:r w:rsidR="005972E5">
        <w:rPr>
          <w:rFonts w:ascii="Times New Roman" w:hAnsi="Times New Roman" w:cs="Times New Roman"/>
          <w:sz w:val="24"/>
          <w:szCs w:val="24"/>
        </w:rPr>
        <w:t>.</w:t>
      </w:r>
      <w:r w:rsidR="008A15B5">
        <w:rPr>
          <w:rFonts w:ascii="Times New Roman" w:hAnsi="Times New Roman" w:cs="Times New Roman"/>
          <w:sz w:val="24"/>
          <w:szCs w:val="24"/>
        </w:rPr>
        <w:t xml:space="preserve"> </w:t>
      </w:r>
      <w:r w:rsidR="005972E5">
        <w:rPr>
          <w:rFonts w:ascii="Times New Roman" w:hAnsi="Times New Roman" w:cs="Times New Roman"/>
          <w:sz w:val="24"/>
          <w:szCs w:val="24"/>
        </w:rPr>
        <w:t>I</w:t>
      </w:r>
      <w:r w:rsidR="008A15B5">
        <w:rPr>
          <w:rFonts w:ascii="Times New Roman" w:hAnsi="Times New Roman" w:cs="Times New Roman"/>
          <w:sz w:val="24"/>
          <w:szCs w:val="24"/>
        </w:rPr>
        <w:t xml:space="preserve">t should be noted than some children may consume </w:t>
      </w:r>
      <w:r w:rsidR="008A15B5">
        <w:rPr>
          <w:rFonts w:ascii="Times New Roman" w:hAnsi="Times New Roman" w:cs="Times New Roman"/>
          <w:sz w:val="24"/>
          <w:szCs w:val="24"/>
        </w:rPr>
        <w:lastRenderedPageBreak/>
        <w:t xml:space="preserve">more than one </w:t>
      </w:r>
      <w:r w:rsidR="00AD5E2D">
        <w:rPr>
          <w:rFonts w:ascii="Times New Roman" w:hAnsi="Times New Roman" w:cs="Times New Roman"/>
          <w:sz w:val="24"/>
          <w:szCs w:val="24"/>
        </w:rPr>
        <w:t xml:space="preserve">serving </w:t>
      </w:r>
      <w:r w:rsidR="008A15B5">
        <w:rPr>
          <w:rFonts w:ascii="Times New Roman" w:hAnsi="Times New Roman" w:cs="Times New Roman"/>
          <w:sz w:val="24"/>
          <w:szCs w:val="24"/>
        </w:rPr>
        <w:t>of these drink</w:t>
      </w:r>
      <w:r w:rsidR="00AD5E2D">
        <w:rPr>
          <w:rFonts w:ascii="Times New Roman" w:hAnsi="Times New Roman" w:cs="Times New Roman"/>
          <w:sz w:val="24"/>
          <w:szCs w:val="24"/>
        </w:rPr>
        <w:t>s</w:t>
      </w:r>
      <w:r w:rsidR="008A15B5">
        <w:rPr>
          <w:rFonts w:ascii="Times New Roman" w:hAnsi="Times New Roman" w:cs="Times New Roman"/>
          <w:sz w:val="24"/>
          <w:szCs w:val="24"/>
        </w:rPr>
        <w:t xml:space="preserve"> in a day and that beverages are not the only source of these artificial dyes a child may consume.</w:t>
      </w:r>
    </w:p>
    <w:p w14:paraId="62924EC3" w14:textId="77777777" w:rsidR="00E1386B" w:rsidRDefault="00AD5E2D" w:rsidP="00AD5E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Should all AFCs be banned and natural dyes adopted? Why take the risk with artificial dyes when there are natural alternatives? As stated previously, artificial dyes are less expensive and more stable than their natural counterparts</w:t>
      </w:r>
      <w:r w:rsidR="007751DF">
        <w:rPr>
          <w:rFonts w:ascii="Times New Roman" w:hAnsi="Times New Roman" w:cs="Times New Roman"/>
          <w:sz w:val="24"/>
          <w:szCs w:val="24"/>
        </w:rPr>
        <w:t xml:space="preserve">, and there has not been enough evidence for the FDA to completely prohibit them. </w:t>
      </w:r>
      <w:r w:rsidR="00D730AC">
        <w:rPr>
          <w:rFonts w:ascii="Times New Roman" w:hAnsi="Times New Roman" w:cs="Times New Roman"/>
          <w:sz w:val="24"/>
          <w:szCs w:val="24"/>
        </w:rPr>
        <w:t xml:space="preserve">More </w:t>
      </w:r>
      <w:r w:rsidR="007751DF">
        <w:rPr>
          <w:rFonts w:ascii="Times New Roman" w:hAnsi="Times New Roman" w:cs="Times New Roman"/>
          <w:sz w:val="24"/>
          <w:szCs w:val="24"/>
        </w:rPr>
        <w:t xml:space="preserve">research </w:t>
      </w:r>
      <w:r w:rsidR="00085D0C">
        <w:rPr>
          <w:rFonts w:ascii="Times New Roman" w:hAnsi="Times New Roman" w:cs="Times New Roman"/>
          <w:sz w:val="24"/>
          <w:szCs w:val="24"/>
        </w:rPr>
        <w:t>is needed</w:t>
      </w:r>
      <w:r w:rsidR="007751DF">
        <w:rPr>
          <w:rFonts w:ascii="Times New Roman" w:hAnsi="Times New Roman" w:cs="Times New Roman"/>
          <w:sz w:val="24"/>
          <w:szCs w:val="24"/>
        </w:rPr>
        <w:t xml:space="preserve"> to study the effects of long-term exposure to AFCs.</w:t>
      </w:r>
    </w:p>
    <w:p w14:paraId="21E473D8" w14:textId="567C5877" w:rsidR="00AD5E2D" w:rsidRPr="007751DF" w:rsidRDefault="007751DF" w:rsidP="00AD5E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In 2008, the FDA </w:t>
      </w:r>
      <w:r w:rsidR="00CC0B16">
        <w:rPr>
          <w:rFonts w:ascii="Times New Roman" w:hAnsi="Times New Roman" w:cs="Times New Roman"/>
          <w:sz w:val="24"/>
          <w:szCs w:val="24"/>
        </w:rPr>
        <w:t xml:space="preserve">was petitioned </w:t>
      </w:r>
      <w:r>
        <w:rPr>
          <w:rFonts w:ascii="Times New Roman" w:hAnsi="Times New Roman" w:cs="Times New Roman"/>
          <w:sz w:val="24"/>
          <w:szCs w:val="24"/>
        </w:rPr>
        <w:t>for a complete ban on Red 3 after research linking high doses of Red 3 with cancer in rats.</w:t>
      </w:r>
      <w:r w:rsidRPr="007751DF">
        <w:rPr>
          <w:rFonts w:ascii="Times New Roman" w:hAnsi="Times New Roman" w:cs="Times New Roman"/>
          <w:sz w:val="24"/>
          <w:szCs w:val="24"/>
          <w:vertAlign w:val="superscript"/>
        </w:rPr>
        <w:t>1</w:t>
      </w:r>
      <w:r w:rsidR="003F654E">
        <w:rPr>
          <w:rFonts w:ascii="Times New Roman" w:hAnsi="Times New Roman" w:cs="Times New Roman"/>
          <w:sz w:val="24"/>
          <w:szCs w:val="24"/>
          <w:vertAlign w:val="superscript"/>
        </w:rPr>
        <w:t>1</w:t>
      </w:r>
      <w:r>
        <w:rPr>
          <w:rFonts w:ascii="Times New Roman" w:hAnsi="Times New Roman" w:cs="Times New Roman"/>
          <w:sz w:val="24"/>
          <w:szCs w:val="24"/>
        </w:rPr>
        <w:t xml:space="preserve"> The petition stated that the partial ban instituted in 1990 violated the Delaney clause</w:t>
      </w:r>
      <w:r w:rsidR="00D730AC">
        <w:rPr>
          <w:rFonts w:ascii="Times New Roman" w:hAnsi="Times New Roman" w:cs="Times New Roman"/>
          <w:sz w:val="24"/>
          <w:szCs w:val="24"/>
        </w:rPr>
        <w:t>,</w:t>
      </w:r>
      <w:r>
        <w:rPr>
          <w:rFonts w:ascii="Times New Roman" w:hAnsi="Times New Roman" w:cs="Times New Roman"/>
          <w:sz w:val="24"/>
          <w:szCs w:val="24"/>
        </w:rPr>
        <w:t xml:space="preserve"> which states that the FDA may not approve any food additive that is shown to cause cancer in humans or animals in any dose, but the FDA states that there is an exception to the clause when the concentration of the carcinogen is less than one part per million and the danger is “negligible.”</w:t>
      </w:r>
      <w:r w:rsidR="00E1386B">
        <w:rPr>
          <w:rFonts w:ascii="Times New Roman" w:hAnsi="Times New Roman" w:cs="Times New Roman"/>
          <w:sz w:val="24"/>
          <w:szCs w:val="24"/>
          <w:vertAlign w:val="superscript"/>
        </w:rPr>
        <w:t>1</w:t>
      </w:r>
      <w:r w:rsidR="003F654E">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E1386B">
        <w:rPr>
          <w:rFonts w:ascii="Times New Roman" w:hAnsi="Times New Roman" w:cs="Times New Roman"/>
          <w:sz w:val="24"/>
          <w:szCs w:val="24"/>
        </w:rPr>
        <w:t xml:space="preserve">It is for this reason that possibly carcinogenic Red 3 is still used for coloring maraschino cherries, some types of bubble gum, and other snack foods. </w:t>
      </w:r>
    </w:p>
    <w:p w14:paraId="543CF99D" w14:textId="77777777" w:rsidR="00AD5E2D" w:rsidRDefault="004F2607" w:rsidP="00AD5E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companies are already switching from artificial dyes to natural ones without the FDA’s influence. These dyes are mainly plant-based conjugated systems, some </w:t>
      </w:r>
      <w:r w:rsidR="00BF5C43">
        <w:rPr>
          <w:rFonts w:ascii="Times New Roman" w:hAnsi="Times New Roman" w:cs="Times New Roman"/>
          <w:sz w:val="24"/>
          <w:szCs w:val="24"/>
        </w:rPr>
        <w:t xml:space="preserve">chemical </w:t>
      </w:r>
      <w:r>
        <w:rPr>
          <w:rFonts w:ascii="Times New Roman" w:hAnsi="Times New Roman" w:cs="Times New Roman"/>
          <w:sz w:val="24"/>
          <w:szCs w:val="24"/>
        </w:rPr>
        <w:t>structures of which are shown in Figure</w:t>
      </w:r>
      <w:r w:rsidR="00CD0D93">
        <w:rPr>
          <w:rFonts w:ascii="Times New Roman" w:hAnsi="Times New Roman" w:cs="Times New Roman"/>
          <w:sz w:val="24"/>
          <w:szCs w:val="24"/>
        </w:rPr>
        <w:t>s</w:t>
      </w:r>
      <w:r>
        <w:rPr>
          <w:rFonts w:ascii="Times New Roman" w:hAnsi="Times New Roman" w:cs="Times New Roman"/>
          <w:sz w:val="24"/>
          <w:szCs w:val="24"/>
        </w:rPr>
        <w:t xml:space="preserve"> 24</w:t>
      </w:r>
      <w:r w:rsidR="00CD0D93">
        <w:rPr>
          <w:rFonts w:ascii="Times New Roman" w:hAnsi="Times New Roman" w:cs="Times New Roman"/>
          <w:sz w:val="24"/>
          <w:szCs w:val="24"/>
        </w:rPr>
        <w:t>-</w:t>
      </w:r>
      <w:r w:rsidR="002E1B45">
        <w:rPr>
          <w:rFonts w:ascii="Times New Roman" w:hAnsi="Times New Roman" w:cs="Times New Roman"/>
          <w:sz w:val="24"/>
          <w:szCs w:val="24"/>
        </w:rPr>
        <w:t>27</w:t>
      </w:r>
      <w:r>
        <w:rPr>
          <w:rFonts w:ascii="Times New Roman" w:hAnsi="Times New Roman" w:cs="Times New Roman"/>
          <w:sz w:val="24"/>
          <w:szCs w:val="24"/>
        </w:rPr>
        <w:t xml:space="preserve">. </w:t>
      </w:r>
      <w:r w:rsidR="00C269DD">
        <w:rPr>
          <w:rFonts w:ascii="Times New Roman" w:hAnsi="Times New Roman" w:cs="Times New Roman"/>
          <w:sz w:val="24"/>
          <w:szCs w:val="24"/>
        </w:rPr>
        <w:t xml:space="preserve">Many of the natural dyes are antioxidants, so switching to natural dyes would also add this health benefit. </w:t>
      </w:r>
      <w:r>
        <w:rPr>
          <w:rFonts w:ascii="Times New Roman" w:hAnsi="Times New Roman" w:cs="Times New Roman"/>
          <w:sz w:val="24"/>
          <w:szCs w:val="24"/>
        </w:rPr>
        <w:t>These natural dyes are most likely safer alternatives to the synthetic organic dyes that were once lauded as the safer alternatives themselves.</w:t>
      </w:r>
    </w:p>
    <w:p w14:paraId="4240D533" w14:textId="61A559BE" w:rsidR="004F2607" w:rsidRDefault="004F2607" w:rsidP="00AD5E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0B58BF">
        <w:rPr>
          <w:rFonts w:ascii="Times New Roman" w:hAnsi="Times New Roman" w:cs="Times New Roman"/>
          <w:sz w:val="24"/>
          <w:szCs w:val="24"/>
        </w:rPr>
        <w:t>“</w:t>
      </w:r>
      <w:r w:rsidR="00D730AC">
        <w:rPr>
          <w:rFonts w:ascii="Times New Roman" w:hAnsi="Times New Roman" w:cs="Times New Roman"/>
          <w:sz w:val="24"/>
          <w:szCs w:val="24"/>
        </w:rPr>
        <w:t>N</w:t>
      </w:r>
      <w:r>
        <w:rPr>
          <w:rFonts w:ascii="Times New Roman" w:hAnsi="Times New Roman" w:cs="Times New Roman"/>
          <w:sz w:val="24"/>
          <w:szCs w:val="24"/>
        </w:rPr>
        <w:t>atural</w:t>
      </w:r>
      <w:r w:rsidR="000B58BF">
        <w:rPr>
          <w:rFonts w:ascii="Times New Roman" w:hAnsi="Times New Roman" w:cs="Times New Roman"/>
          <w:sz w:val="24"/>
          <w:szCs w:val="24"/>
        </w:rPr>
        <w:t>”</w:t>
      </w:r>
      <w:r>
        <w:rPr>
          <w:rFonts w:ascii="Times New Roman" w:hAnsi="Times New Roman" w:cs="Times New Roman"/>
          <w:sz w:val="24"/>
          <w:szCs w:val="24"/>
        </w:rPr>
        <w:t xml:space="preserve"> does not always mean safe</w:t>
      </w:r>
      <w:r w:rsidR="00D730AC">
        <w:rPr>
          <w:rFonts w:ascii="Times New Roman" w:hAnsi="Times New Roman" w:cs="Times New Roman"/>
          <w:sz w:val="24"/>
          <w:szCs w:val="24"/>
        </w:rPr>
        <w:t>, however</w:t>
      </w:r>
      <w:r>
        <w:rPr>
          <w:rFonts w:ascii="Times New Roman" w:hAnsi="Times New Roman" w:cs="Times New Roman"/>
          <w:sz w:val="24"/>
          <w:szCs w:val="24"/>
        </w:rPr>
        <w:t xml:space="preserve">. </w:t>
      </w:r>
      <w:r w:rsidR="00D730AC">
        <w:rPr>
          <w:rFonts w:ascii="Times New Roman" w:hAnsi="Times New Roman" w:cs="Times New Roman"/>
          <w:sz w:val="24"/>
          <w:szCs w:val="24"/>
        </w:rPr>
        <w:t>As</w:t>
      </w:r>
      <w:r>
        <w:rPr>
          <w:rFonts w:ascii="Times New Roman" w:hAnsi="Times New Roman" w:cs="Times New Roman"/>
          <w:sz w:val="24"/>
          <w:szCs w:val="24"/>
        </w:rPr>
        <w:t xml:space="preserve"> with Red 40, carmine, a natural dye extracted from the red shell of the cochineal insect, can cause serious allergic reactions.</w:t>
      </w:r>
      <w:r>
        <w:rPr>
          <w:rFonts w:ascii="Times New Roman" w:hAnsi="Times New Roman" w:cs="Times New Roman"/>
          <w:sz w:val="24"/>
          <w:szCs w:val="24"/>
          <w:vertAlign w:val="superscript"/>
        </w:rPr>
        <w:t>1</w:t>
      </w:r>
      <w:r w:rsidR="003F654E">
        <w:rPr>
          <w:rFonts w:ascii="Times New Roman" w:hAnsi="Times New Roman" w:cs="Times New Roman"/>
          <w:sz w:val="24"/>
          <w:szCs w:val="24"/>
          <w:vertAlign w:val="superscript"/>
        </w:rPr>
        <w:t>3</w:t>
      </w:r>
      <w:r>
        <w:rPr>
          <w:rFonts w:ascii="Times New Roman" w:hAnsi="Times New Roman" w:cs="Times New Roman"/>
          <w:sz w:val="24"/>
          <w:szCs w:val="24"/>
        </w:rPr>
        <w:t xml:space="preserve"> Further </w:t>
      </w:r>
      <w:r>
        <w:rPr>
          <w:rFonts w:ascii="Times New Roman" w:hAnsi="Times New Roman" w:cs="Times New Roman"/>
          <w:sz w:val="24"/>
          <w:szCs w:val="24"/>
        </w:rPr>
        <w:lastRenderedPageBreak/>
        <w:t xml:space="preserve">research is needed to determine the safety of these dyes, and perhaps their quantities in various products would be of interest. </w:t>
      </w:r>
    </w:p>
    <w:p w14:paraId="4C3FE536" w14:textId="77777777" w:rsidR="00544DD3" w:rsidRDefault="00544DD3" w:rsidP="00AD5E2D">
      <w:pPr>
        <w:spacing w:after="0" w:line="480" w:lineRule="auto"/>
        <w:ind w:firstLine="720"/>
        <w:rPr>
          <w:rFonts w:ascii="Times New Roman" w:hAnsi="Times New Roman" w:cs="Times New Roman"/>
          <w:sz w:val="24"/>
          <w:szCs w:val="24"/>
        </w:rPr>
      </w:pPr>
    </w:p>
    <w:p w14:paraId="4A4920BC" w14:textId="77777777" w:rsidR="00CD0D93" w:rsidRDefault="00CC0B16" w:rsidP="00544DD3">
      <w:pPr>
        <w:keepNext/>
        <w:spacing w:after="0" w:line="480" w:lineRule="auto"/>
        <w:jc w:val="center"/>
      </w:pPr>
      <w:r>
        <w:rPr>
          <w:rFonts w:ascii="Times New Roman" w:hAnsi="Times New Roman" w:cs="Times New Roman"/>
          <w:noProof/>
          <w:sz w:val="24"/>
          <w:szCs w:val="24"/>
        </w:rPr>
        <w:drawing>
          <wp:inline distT="0" distB="0" distL="0" distR="0" wp14:anchorId="30BA2847" wp14:editId="70A8016F">
            <wp:extent cx="5025260" cy="12954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ato.png"/>
                    <pic:cNvPicPr/>
                  </pic:nvPicPr>
                  <pic:blipFill>
                    <a:blip r:embed="rId36">
                      <a:extLst>
                        <a:ext uri="{28A0092B-C50C-407E-A947-70E740481C1C}">
                          <a14:useLocalDpi xmlns:a14="http://schemas.microsoft.com/office/drawing/2010/main" val="0"/>
                        </a:ext>
                      </a:extLst>
                    </a:blip>
                    <a:stretch>
                      <a:fillRect/>
                    </a:stretch>
                  </pic:blipFill>
                  <pic:spPr>
                    <a:xfrm>
                      <a:off x="0" y="0"/>
                      <a:ext cx="5039286" cy="1299016"/>
                    </a:xfrm>
                    <a:prstGeom prst="rect">
                      <a:avLst/>
                    </a:prstGeom>
                  </pic:spPr>
                </pic:pic>
              </a:graphicData>
            </a:graphic>
          </wp:inline>
        </w:drawing>
      </w:r>
    </w:p>
    <w:p w14:paraId="72799726" w14:textId="77777777" w:rsidR="00CD0D93" w:rsidRDefault="00CD0D93" w:rsidP="00CD0D93">
      <w:pPr>
        <w:pStyle w:val="Caption"/>
        <w:rPr>
          <w:b w:val="0"/>
          <w:color w:val="000000" w:themeColor="text1"/>
        </w:rPr>
      </w:pPr>
      <w:r w:rsidRPr="00CD0D93">
        <w:rPr>
          <w:color w:val="000000" w:themeColor="text1"/>
        </w:rPr>
        <w:t xml:space="preserve">Figure </w:t>
      </w:r>
      <w:r w:rsidRPr="00CD0D93">
        <w:rPr>
          <w:color w:val="000000" w:themeColor="text1"/>
        </w:rPr>
        <w:fldChar w:fldCharType="begin"/>
      </w:r>
      <w:r w:rsidRPr="00CD0D93">
        <w:rPr>
          <w:color w:val="000000" w:themeColor="text1"/>
        </w:rPr>
        <w:instrText xml:space="preserve"> SEQ Figure \* ARABIC </w:instrText>
      </w:r>
      <w:r w:rsidRPr="00CD0D93">
        <w:rPr>
          <w:color w:val="000000" w:themeColor="text1"/>
        </w:rPr>
        <w:fldChar w:fldCharType="separate"/>
      </w:r>
      <w:r w:rsidR="00420D89">
        <w:rPr>
          <w:noProof/>
          <w:color w:val="000000" w:themeColor="text1"/>
        </w:rPr>
        <w:t>2</w:t>
      </w:r>
      <w:r w:rsidRPr="00CD0D93">
        <w:rPr>
          <w:color w:val="000000" w:themeColor="text1"/>
        </w:rPr>
        <w:fldChar w:fldCharType="end"/>
      </w:r>
      <w:r w:rsidRPr="00CD0D93">
        <w:rPr>
          <w:color w:val="000000" w:themeColor="text1"/>
        </w:rPr>
        <w:t xml:space="preserve">4. </w:t>
      </w:r>
      <w:r w:rsidRPr="00CD0D93">
        <w:rPr>
          <w:b w:val="0"/>
          <w:color w:val="000000" w:themeColor="text1"/>
        </w:rPr>
        <w:t>Structure of the chemical responsible for the red-orange coloring of annatto, a commonly used substitute for Yellow 5 and Yellow 6.</w:t>
      </w:r>
    </w:p>
    <w:p w14:paraId="3DA87841" w14:textId="77777777" w:rsidR="008A61D5" w:rsidRPr="008A61D5" w:rsidRDefault="008A61D5" w:rsidP="008A61D5"/>
    <w:p w14:paraId="031A1B60" w14:textId="77777777" w:rsidR="00CD0D93" w:rsidRPr="00CD0D93" w:rsidRDefault="00CC0B16" w:rsidP="00544DD3">
      <w:pPr>
        <w:keepNext/>
        <w:spacing w:after="0" w:line="480" w:lineRule="auto"/>
        <w:jc w:val="center"/>
        <w:rPr>
          <w:color w:val="000000" w:themeColor="text1"/>
        </w:rPr>
      </w:pPr>
      <w:r w:rsidRPr="00CD0D93">
        <w:rPr>
          <w:rFonts w:ascii="Times New Roman" w:hAnsi="Times New Roman" w:cs="Times New Roman"/>
          <w:noProof/>
          <w:color w:val="000000" w:themeColor="text1"/>
          <w:sz w:val="24"/>
          <w:szCs w:val="24"/>
        </w:rPr>
        <w:drawing>
          <wp:inline distT="0" distB="0" distL="0" distR="0" wp14:anchorId="784BF0C3" wp14:editId="14606958">
            <wp:extent cx="5585460" cy="11170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 carotene.png"/>
                    <pic:cNvPicPr/>
                  </pic:nvPicPr>
                  <pic:blipFill>
                    <a:blip r:embed="rId37">
                      <a:extLst>
                        <a:ext uri="{28A0092B-C50C-407E-A947-70E740481C1C}">
                          <a14:useLocalDpi xmlns:a14="http://schemas.microsoft.com/office/drawing/2010/main" val="0"/>
                        </a:ext>
                      </a:extLst>
                    </a:blip>
                    <a:stretch>
                      <a:fillRect/>
                    </a:stretch>
                  </pic:blipFill>
                  <pic:spPr>
                    <a:xfrm>
                      <a:off x="0" y="0"/>
                      <a:ext cx="5585460" cy="1117092"/>
                    </a:xfrm>
                    <a:prstGeom prst="rect">
                      <a:avLst/>
                    </a:prstGeom>
                  </pic:spPr>
                </pic:pic>
              </a:graphicData>
            </a:graphic>
          </wp:inline>
        </w:drawing>
      </w:r>
    </w:p>
    <w:p w14:paraId="1B98E979" w14:textId="77777777" w:rsidR="00CD0D93" w:rsidRPr="00CD0D93" w:rsidRDefault="00CD0D93" w:rsidP="00CD0D93">
      <w:pPr>
        <w:pStyle w:val="Caption"/>
        <w:rPr>
          <w:rFonts w:ascii="Times New Roman" w:hAnsi="Times New Roman" w:cs="Times New Roman"/>
          <w:color w:val="000000" w:themeColor="text1"/>
          <w:sz w:val="24"/>
          <w:szCs w:val="24"/>
        </w:rPr>
      </w:pPr>
      <w:r w:rsidRPr="00CD0D93">
        <w:rPr>
          <w:color w:val="000000" w:themeColor="text1"/>
        </w:rPr>
        <w:t xml:space="preserve">Figure 25. </w:t>
      </w:r>
      <w:r w:rsidRPr="00CD0D93">
        <w:rPr>
          <w:b w:val="0"/>
          <w:color w:val="000000" w:themeColor="text1"/>
        </w:rPr>
        <w:t>Structure of beta-Carotene, a yellow-orange natural colorant. It is this antioxidant</w:t>
      </w:r>
      <w:r w:rsidR="002D6A7B">
        <w:rPr>
          <w:b w:val="0"/>
          <w:color w:val="000000" w:themeColor="text1"/>
        </w:rPr>
        <w:t xml:space="preserve"> and vitamin A precursor </w:t>
      </w:r>
      <w:r w:rsidRPr="00CD0D93">
        <w:rPr>
          <w:b w:val="0"/>
          <w:color w:val="000000" w:themeColor="text1"/>
        </w:rPr>
        <w:t>that is responsible for the orange color of carrots.</w:t>
      </w:r>
    </w:p>
    <w:p w14:paraId="54419841" w14:textId="77777777" w:rsidR="00CD0D93" w:rsidRDefault="00CC0B16" w:rsidP="00CD0D93">
      <w:pPr>
        <w:keepNext/>
        <w:spacing w:after="0" w:line="480" w:lineRule="auto"/>
      </w:pPr>
      <w:r>
        <w:rPr>
          <w:rFonts w:ascii="Times New Roman" w:hAnsi="Times New Roman" w:cs="Times New Roman"/>
          <w:noProof/>
          <w:sz w:val="24"/>
          <w:szCs w:val="24"/>
        </w:rPr>
        <w:drawing>
          <wp:inline distT="0" distB="0" distL="0" distR="0" wp14:anchorId="51B61C3A" wp14:editId="5265ACF1">
            <wp:extent cx="2428875" cy="238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nin.png"/>
                    <pic:cNvPicPr/>
                  </pic:nvPicPr>
                  <pic:blipFill>
                    <a:blip r:embed="rId38">
                      <a:extLst>
                        <a:ext uri="{28A0092B-C50C-407E-A947-70E740481C1C}">
                          <a14:useLocalDpi xmlns:a14="http://schemas.microsoft.com/office/drawing/2010/main" val="0"/>
                        </a:ext>
                      </a:extLst>
                    </a:blip>
                    <a:stretch>
                      <a:fillRect/>
                    </a:stretch>
                  </pic:blipFill>
                  <pic:spPr>
                    <a:xfrm>
                      <a:off x="0" y="0"/>
                      <a:ext cx="2435530" cy="2395601"/>
                    </a:xfrm>
                    <a:prstGeom prst="rect">
                      <a:avLst/>
                    </a:prstGeom>
                  </pic:spPr>
                </pic:pic>
              </a:graphicData>
            </a:graphic>
          </wp:inline>
        </w:drawing>
      </w:r>
      <w:r w:rsidR="002E1B45">
        <w:rPr>
          <w:rFonts w:ascii="Times New Roman" w:hAnsi="Times New Roman" w:cs="Times New Roman"/>
          <w:noProof/>
          <w:sz w:val="24"/>
          <w:szCs w:val="24"/>
        </w:rPr>
        <w:t xml:space="preserve">     </w:t>
      </w:r>
      <w:r w:rsidR="00CD0D93">
        <w:rPr>
          <w:rFonts w:ascii="Times New Roman" w:hAnsi="Times New Roman" w:cs="Times New Roman"/>
          <w:noProof/>
          <w:sz w:val="24"/>
          <w:szCs w:val="24"/>
        </w:rPr>
        <w:drawing>
          <wp:inline distT="0" distB="0" distL="0" distR="0" wp14:anchorId="21A88B85" wp14:editId="59FD2B5B">
            <wp:extent cx="267462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ocyanins.png"/>
                    <pic:cNvPicPr/>
                  </pic:nvPicPr>
                  <pic:blipFill>
                    <a:blip r:embed="rId39">
                      <a:extLst>
                        <a:ext uri="{28A0092B-C50C-407E-A947-70E740481C1C}">
                          <a14:useLocalDpi xmlns:a14="http://schemas.microsoft.com/office/drawing/2010/main" val="0"/>
                        </a:ext>
                      </a:extLst>
                    </a:blip>
                    <a:stretch>
                      <a:fillRect/>
                    </a:stretch>
                  </pic:blipFill>
                  <pic:spPr>
                    <a:xfrm>
                      <a:off x="0" y="0"/>
                      <a:ext cx="2674620" cy="1905000"/>
                    </a:xfrm>
                    <a:prstGeom prst="rect">
                      <a:avLst/>
                    </a:prstGeom>
                  </pic:spPr>
                </pic:pic>
              </a:graphicData>
            </a:graphic>
          </wp:inline>
        </w:drawing>
      </w:r>
    </w:p>
    <w:p w14:paraId="737AE986" w14:textId="77777777" w:rsidR="00CD0D93" w:rsidRPr="00CD0D93" w:rsidRDefault="00CD0D93" w:rsidP="00CD0D93">
      <w:pPr>
        <w:pStyle w:val="Caption"/>
        <w:rPr>
          <w:b w:val="0"/>
          <w:color w:val="000000" w:themeColor="text1"/>
        </w:rPr>
      </w:pPr>
      <w:r w:rsidRPr="00CD0D93">
        <w:rPr>
          <w:color w:val="000000" w:themeColor="text1"/>
        </w:rPr>
        <w:t xml:space="preserve">Figure </w:t>
      </w:r>
      <w:r w:rsidR="002E1B45">
        <w:rPr>
          <w:color w:val="000000" w:themeColor="text1"/>
        </w:rPr>
        <w:t>26</w:t>
      </w:r>
      <w:r w:rsidRPr="00CD0D93">
        <w:rPr>
          <w:color w:val="000000" w:themeColor="text1"/>
        </w:rPr>
        <w:t xml:space="preserve">. </w:t>
      </w:r>
      <w:r w:rsidRPr="00CD0D93">
        <w:rPr>
          <w:b w:val="0"/>
          <w:color w:val="000000" w:themeColor="text1"/>
        </w:rPr>
        <w:t xml:space="preserve">Structure of betanin (left) and anthocyanin (right). Betanin is a magenta dye, mainly produced from beets. Anthocyanin's color can vary from red to violet to blue depending on the R-groups and </w:t>
      </w:r>
      <w:proofErr w:type="spellStart"/>
      <w:r w:rsidRPr="00CD0D93">
        <w:rPr>
          <w:b w:val="0"/>
          <w:color w:val="000000" w:themeColor="text1"/>
        </w:rPr>
        <w:t>pH.</w:t>
      </w:r>
      <w:proofErr w:type="spellEnd"/>
    </w:p>
    <w:p w14:paraId="4D5DB9CE" w14:textId="77777777" w:rsidR="00CD0D93" w:rsidRDefault="00CC0B16" w:rsidP="006F65E2">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 xml:space="preserve">                    </w:t>
      </w:r>
    </w:p>
    <w:p w14:paraId="1FAE050E" w14:textId="77777777" w:rsidR="00CD0D93" w:rsidRDefault="00CC0B16" w:rsidP="002E1B45">
      <w:pPr>
        <w:keepNext/>
        <w:spacing w:after="0" w:line="480" w:lineRule="auto"/>
        <w:jc w:val="center"/>
      </w:pPr>
      <w:r>
        <w:rPr>
          <w:rFonts w:ascii="Times New Roman" w:hAnsi="Times New Roman" w:cs="Times New Roman"/>
          <w:noProof/>
          <w:sz w:val="24"/>
          <w:szCs w:val="24"/>
        </w:rPr>
        <w:lastRenderedPageBreak/>
        <w:drawing>
          <wp:inline distT="0" distB="0" distL="0" distR="0" wp14:anchorId="60752B2E" wp14:editId="0A067DD9">
            <wp:extent cx="3114675" cy="2581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mine.png"/>
                    <pic:cNvPicPr/>
                  </pic:nvPicPr>
                  <pic:blipFill>
                    <a:blip r:embed="rId40">
                      <a:extLst>
                        <a:ext uri="{28A0092B-C50C-407E-A947-70E740481C1C}">
                          <a14:useLocalDpi xmlns:a14="http://schemas.microsoft.com/office/drawing/2010/main" val="0"/>
                        </a:ext>
                      </a:extLst>
                    </a:blip>
                    <a:stretch>
                      <a:fillRect/>
                    </a:stretch>
                  </pic:blipFill>
                  <pic:spPr>
                    <a:xfrm>
                      <a:off x="0" y="0"/>
                      <a:ext cx="3116301" cy="2582822"/>
                    </a:xfrm>
                    <a:prstGeom prst="rect">
                      <a:avLst/>
                    </a:prstGeom>
                  </pic:spPr>
                </pic:pic>
              </a:graphicData>
            </a:graphic>
          </wp:inline>
        </w:drawing>
      </w:r>
    </w:p>
    <w:p w14:paraId="7204AF2B" w14:textId="77777777" w:rsidR="00CC0B16" w:rsidRDefault="00CD0D93" w:rsidP="00CD0D93">
      <w:pPr>
        <w:pStyle w:val="Caption"/>
        <w:rPr>
          <w:b w:val="0"/>
          <w:color w:val="000000" w:themeColor="text1"/>
        </w:rPr>
      </w:pPr>
      <w:r w:rsidRPr="002E1B45">
        <w:rPr>
          <w:color w:val="000000" w:themeColor="text1"/>
        </w:rPr>
        <w:t xml:space="preserve">Figure </w:t>
      </w:r>
      <w:r w:rsidR="002E1B45" w:rsidRPr="002E1B45">
        <w:rPr>
          <w:color w:val="000000" w:themeColor="text1"/>
        </w:rPr>
        <w:t>27</w:t>
      </w:r>
      <w:r w:rsidRPr="002E1B45">
        <w:rPr>
          <w:color w:val="000000" w:themeColor="text1"/>
        </w:rPr>
        <w:t xml:space="preserve">. </w:t>
      </w:r>
      <w:r w:rsidRPr="002E1B45">
        <w:rPr>
          <w:b w:val="0"/>
          <w:color w:val="000000" w:themeColor="text1"/>
        </w:rPr>
        <w:t>Structure of carmine, a red dye derived from the cochineal insect</w:t>
      </w:r>
      <w:r w:rsidR="002E1B45">
        <w:rPr>
          <w:b w:val="0"/>
          <w:color w:val="000000" w:themeColor="text1"/>
        </w:rPr>
        <w:t xml:space="preserve"> and a common alternative to Red 40</w:t>
      </w:r>
      <w:r w:rsidRPr="002E1B45">
        <w:rPr>
          <w:b w:val="0"/>
          <w:color w:val="000000" w:themeColor="text1"/>
        </w:rPr>
        <w:t>.</w:t>
      </w:r>
    </w:p>
    <w:p w14:paraId="2B27A71D" w14:textId="2B42D369" w:rsidR="00BC561A" w:rsidRDefault="00BC561A">
      <w:r>
        <w:br w:type="page"/>
      </w:r>
    </w:p>
    <w:p w14:paraId="70634E88" w14:textId="77777777" w:rsidR="00C9258D" w:rsidRPr="00E54063" w:rsidRDefault="00ED3862" w:rsidP="00E54063">
      <w:pPr>
        <w:pStyle w:val="Heading1"/>
        <w:rPr>
          <w:color w:val="auto"/>
        </w:rPr>
      </w:pPr>
      <w:bookmarkStart w:id="4" w:name="_Toc507010627"/>
      <w:r w:rsidRPr="00E54063">
        <w:rPr>
          <w:color w:val="auto"/>
        </w:rPr>
        <w:lastRenderedPageBreak/>
        <w:t>References</w:t>
      </w:r>
      <w:bookmarkEnd w:id="4"/>
      <w:r w:rsidRPr="00E54063">
        <w:rPr>
          <w:color w:val="auto"/>
        </w:rPr>
        <w:t xml:space="preserve"> </w:t>
      </w:r>
    </w:p>
    <w:p w14:paraId="2CC8A6FA" w14:textId="77777777" w:rsidR="00ED3862" w:rsidRPr="00ED3862" w:rsidRDefault="00395F06" w:rsidP="00395F06">
      <w:pPr>
        <w:shd w:val="clear" w:color="auto" w:fill="FFFFFF"/>
        <w:spacing w:after="0" w:line="240" w:lineRule="auto"/>
        <w:ind w:left="720" w:hanging="720"/>
        <w:rPr>
          <w:rFonts w:ascii="Times New Roman" w:eastAsia="Times New Roman" w:hAnsi="Times New Roman" w:cs="Times New Roman"/>
          <w:i/>
          <w:iCs/>
          <w:sz w:val="24"/>
          <w:szCs w:val="24"/>
        </w:rPr>
      </w:pPr>
      <w:r w:rsidRPr="00457C5D">
        <w:rPr>
          <w:rFonts w:ascii="Times New Roman" w:eastAsia="Times New Roman" w:hAnsi="Times New Roman" w:cs="Times New Roman"/>
          <w:iCs/>
          <w:sz w:val="24"/>
          <w:szCs w:val="24"/>
        </w:rPr>
        <w:t>1.</w:t>
      </w:r>
      <w:r w:rsidRPr="00395F06">
        <w:rPr>
          <w:rFonts w:ascii="Times New Roman" w:eastAsia="Times New Roman" w:hAnsi="Times New Roman" w:cs="Times New Roman"/>
          <w:i/>
          <w:iCs/>
          <w:sz w:val="24"/>
          <w:szCs w:val="24"/>
        </w:rPr>
        <w:t xml:space="preserve"> </w:t>
      </w:r>
      <w:r w:rsidRPr="00395F06">
        <w:rPr>
          <w:rFonts w:ascii="Times New Roman" w:eastAsia="Times New Roman" w:hAnsi="Times New Roman" w:cs="Times New Roman"/>
          <w:iCs/>
          <w:sz w:val="24"/>
          <w:szCs w:val="24"/>
        </w:rPr>
        <w:t xml:space="preserve">Vinita Sharma, Harold T. </w:t>
      </w:r>
      <w:proofErr w:type="spellStart"/>
      <w:r w:rsidRPr="00395F06">
        <w:rPr>
          <w:rFonts w:ascii="Times New Roman" w:eastAsia="Times New Roman" w:hAnsi="Times New Roman" w:cs="Times New Roman"/>
          <w:iCs/>
          <w:sz w:val="24"/>
          <w:szCs w:val="24"/>
        </w:rPr>
        <w:t>McKone</w:t>
      </w:r>
      <w:proofErr w:type="spellEnd"/>
      <w:r w:rsidRPr="00395F06">
        <w:rPr>
          <w:rFonts w:ascii="Times New Roman" w:eastAsia="Times New Roman" w:hAnsi="Times New Roman" w:cs="Times New Roman"/>
          <w:iCs/>
          <w:sz w:val="24"/>
          <w:szCs w:val="24"/>
        </w:rPr>
        <w:t xml:space="preserve">, and Peter G. </w:t>
      </w:r>
      <w:proofErr w:type="spellStart"/>
      <w:r w:rsidRPr="00395F06">
        <w:rPr>
          <w:rFonts w:ascii="Times New Roman" w:eastAsia="Times New Roman" w:hAnsi="Times New Roman" w:cs="Times New Roman"/>
          <w:iCs/>
          <w:sz w:val="24"/>
          <w:szCs w:val="24"/>
        </w:rPr>
        <w:t>Markow</w:t>
      </w:r>
      <w:proofErr w:type="spellEnd"/>
      <w:r w:rsidRPr="00395F06">
        <w:rPr>
          <w:rFonts w:ascii="Times New Roman" w:eastAsia="Times New Roman" w:hAnsi="Times New Roman" w:cs="Times New Roman"/>
          <w:bCs/>
          <w:i/>
          <w:iCs/>
          <w:sz w:val="24"/>
          <w:szCs w:val="24"/>
        </w:rPr>
        <w:t>.</w:t>
      </w:r>
      <w:r w:rsidRPr="00395F06">
        <w:rPr>
          <w:rFonts w:ascii="Times New Roman" w:eastAsia="Times New Roman" w:hAnsi="Times New Roman" w:cs="Times New Roman"/>
          <w:i/>
          <w:iCs/>
          <w:sz w:val="24"/>
          <w:szCs w:val="24"/>
        </w:rPr>
        <w:t xml:space="preserve"> Journal of Chemical</w:t>
      </w:r>
      <w:r>
        <w:rPr>
          <w:rFonts w:ascii="Times New Roman" w:eastAsia="Times New Roman" w:hAnsi="Times New Roman" w:cs="Times New Roman"/>
          <w:i/>
          <w:iCs/>
          <w:sz w:val="24"/>
          <w:szCs w:val="24"/>
        </w:rPr>
        <w:t xml:space="preserve"> </w:t>
      </w:r>
      <w:r w:rsidR="00ED3862" w:rsidRPr="00ED3862">
        <w:rPr>
          <w:rFonts w:ascii="Times New Roman" w:eastAsia="Times New Roman" w:hAnsi="Times New Roman" w:cs="Times New Roman"/>
          <w:i/>
          <w:iCs/>
          <w:sz w:val="24"/>
          <w:szCs w:val="24"/>
        </w:rPr>
        <w:t>Education</w:t>
      </w:r>
      <w:r w:rsidR="00ED3862" w:rsidRPr="00ED3862">
        <w:rPr>
          <w:rFonts w:ascii="Times New Roman" w:eastAsia="Times New Roman" w:hAnsi="Times New Roman" w:cs="Times New Roman"/>
          <w:sz w:val="24"/>
          <w:szCs w:val="24"/>
        </w:rPr>
        <w:t> </w:t>
      </w:r>
      <w:r w:rsidR="00ED3862" w:rsidRPr="00ED3862">
        <w:rPr>
          <w:rFonts w:ascii="Times New Roman" w:eastAsia="Times New Roman" w:hAnsi="Times New Roman" w:cs="Times New Roman"/>
          <w:b/>
          <w:bCs/>
          <w:sz w:val="24"/>
          <w:szCs w:val="24"/>
        </w:rPr>
        <w:t>2011,</w:t>
      </w:r>
      <w:r w:rsidR="00ED3862" w:rsidRPr="00ED3862">
        <w:rPr>
          <w:rFonts w:ascii="Times New Roman" w:eastAsia="Times New Roman" w:hAnsi="Times New Roman" w:cs="Times New Roman"/>
          <w:sz w:val="24"/>
          <w:szCs w:val="24"/>
        </w:rPr>
        <w:t> </w:t>
      </w:r>
      <w:r w:rsidR="00ED3862" w:rsidRPr="00ED3862">
        <w:rPr>
          <w:rFonts w:ascii="Times New Roman" w:eastAsia="Times New Roman" w:hAnsi="Times New Roman" w:cs="Times New Roman"/>
          <w:i/>
          <w:iCs/>
          <w:sz w:val="24"/>
          <w:szCs w:val="24"/>
        </w:rPr>
        <w:t>88</w:t>
      </w:r>
      <w:r w:rsidR="00ED3862" w:rsidRPr="00ED3862">
        <w:rPr>
          <w:rFonts w:ascii="Times New Roman" w:eastAsia="Times New Roman" w:hAnsi="Times New Roman" w:cs="Times New Roman"/>
          <w:sz w:val="24"/>
          <w:szCs w:val="24"/>
        </w:rPr>
        <w:t> (1), 24-28.</w:t>
      </w:r>
    </w:p>
    <w:p w14:paraId="28BA8A21" w14:textId="77777777" w:rsidR="00ED3862" w:rsidRDefault="00ED3862" w:rsidP="00ED3862">
      <w:pPr>
        <w:tabs>
          <w:tab w:val="left" w:pos="0"/>
        </w:tabs>
        <w:spacing w:after="0" w:line="480" w:lineRule="auto"/>
        <w:rPr>
          <w:rFonts w:ascii="Times New Roman" w:eastAsia="Times New Roman" w:hAnsi="Times New Roman" w:cs="Times New Roman"/>
          <w:sz w:val="24"/>
          <w:szCs w:val="24"/>
          <w:shd w:val="clear" w:color="auto" w:fill="FFFFFF"/>
        </w:rPr>
      </w:pPr>
      <w:r w:rsidRPr="00ED3862">
        <w:rPr>
          <w:rFonts w:ascii="Times New Roman" w:hAnsi="Times New Roman" w:cs="Times New Roman"/>
          <w:sz w:val="24"/>
          <w:szCs w:val="24"/>
        </w:rPr>
        <w:t xml:space="preserve">2. </w:t>
      </w:r>
      <w:proofErr w:type="spellStart"/>
      <w:r w:rsidRPr="00ED3862">
        <w:rPr>
          <w:rFonts w:ascii="Times New Roman" w:eastAsia="Times New Roman" w:hAnsi="Times New Roman" w:cs="Times New Roman"/>
          <w:sz w:val="24"/>
          <w:szCs w:val="24"/>
          <w:shd w:val="clear" w:color="auto" w:fill="FFFFFF"/>
        </w:rPr>
        <w:t>McKone</w:t>
      </w:r>
      <w:proofErr w:type="spellEnd"/>
      <w:r w:rsidRPr="00ED3862">
        <w:rPr>
          <w:rFonts w:ascii="Times New Roman" w:eastAsia="Times New Roman" w:hAnsi="Times New Roman" w:cs="Times New Roman"/>
          <w:sz w:val="24"/>
          <w:szCs w:val="24"/>
          <w:shd w:val="clear" w:color="auto" w:fill="FFFFFF"/>
        </w:rPr>
        <w:t xml:space="preserve">, H. </w:t>
      </w:r>
      <w:proofErr w:type="spellStart"/>
      <w:r w:rsidRPr="00ED3862">
        <w:rPr>
          <w:rFonts w:ascii="Times New Roman" w:eastAsia="Times New Roman" w:hAnsi="Times New Roman" w:cs="Times New Roman"/>
          <w:sz w:val="24"/>
          <w:szCs w:val="24"/>
          <w:shd w:val="clear" w:color="auto" w:fill="FFFFFF"/>
        </w:rPr>
        <w:t>T.</w:t>
      </w:r>
      <w:r w:rsidRPr="00ED3862">
        <w:rPr>
          <w:rFonts w:ascii="Times New Roman" w:eastAsia="Times New Roman" w:hAnsi="Times New Roman" w:cs="Times New Roman"/>
          <w:i/>
          <w:iCs/>
          <w:sz w:val="24"/>
          <w:szCs w:val="24"/>
          <w:shd w:val="clear" w:color="auto" w:fill="FFFFFF"/>
        </w:rPr>
        <w:t>Bull</w:t>
      </w:r>
      <w:proofErr w:type="spellEnd"/>
      <w:r w:rsidRPr="00ED3862">
        <w:rPr>
          <w:rFonts w:ascii="Times New Roman" w:eastAsia="Times New Roman" w:hAnsi="Times New Roman" w:cs="Times New Roman"/>
          <w:i/>
          <w:iCs/>
          <w:sz w:val="24"/>
          <w:szCs w:val="24"/>
          <w:shd w:val="clear" w:color="auto" w:fill="FFFFFF"/>
        </w:rPr>
        <w:t>. Hist. Chem.</w:t>
      </w:r>
      <w:r w:rsidRPr="00ED3862">
        <w:rPr>
          <w:rFonts w:ascii="Times New Roman" w:eastAsia="Times New Roman" w:hAnsi="Times New Roman" w:cs="Times New Roman"/>
          <w:sz w:val="24"/>
          <w:szCs w:val="24"/>
          <w:shd w:val="clear" w:color="auto" w:fill="FFFFFF"/>
        </w:rPr>
        <w:t> </w:t>
      </w:r>
      <w:r w:rsidRPr="00ED3862">
        <w:rPr>
          <w:rFonts w:ascii="Times New Roman" w:eastAsia="Times New Roman" w:hAnsi="Times New Roman" w:cs="Times New Roman"/>
          <w:b/>
          <w:bCs/>
          <w:sz w:val="24"/>
          <w:szCs w:val="24"/>
          <w:shd w:val="clear" w:color="auto" w:fill="FFFFFF"/>
        </w:rPr>
        <w:t>1991</w:t>
      </w:r>
      <w:r w:rsidRPr="00ED3862">
        <w:rPr>
          <w:rFonts w:ascii="Times New Roman" w:eastAsia="Times New Roman" w:hAnsi="Times New Roman" w:cs="Times New Roman"/>
          <w:sz w:val="24"/>
          <w:szCs w:val="24"/>
          <w:shd w:val="clear" w:color="auto" w:fill="FFFFFF"/>
        </w:rPr>
        <w:t>, </w:t>
      </w:r>
      <w:r w:rsidRPr="00ED3862">
        <w:rPr>
          <w:rFonts w:ascii="Times New Roman" w:eastAsia="Times New Roman" w:hAnsi="Times New Roman" w:cs="Times New Roman"/>
          <w:i/>
          <w:iCs/>
          <w:sz w:val="24"/>
          <w:szCs w:val="24"/>
          <w:shd w:val="clear" w:color="auto" w:fill="FFFFFF"/>
        </w:rPr>
        <w:t>10</w:t>
      </w:r>
      <w:r w:rsidRPr="00ED3862">
        <w:rPr>
          <w:rFonts w:ascii="Times New Roman" w:eastAsia="Times New Roman" w:hAnsi="Times New Roman" w:cs="Times New Roman"/>
          <w:sz w:val="24"/>
          <w:szCs w:val="24"/>
          <w:shd w:val="clear" w:color="auto" w:fill="FFFFFF"/>
        </w:rPr>
        <w:t>,25–31</w:t>
      </w:r>
    </w:p>
    <w:p w14:paraId="1F70ADDC" w14:textId="1A3CA6A0" w:rsidR="003F654E" w:rsidRPr="00ED3862" w:rsidRDefault="003F654E" w:rsidP="003F654E">
      <w:pPr>
        <w:tabs>
          <w:tab w:val="left" w:pos="180"/>
        </w:tabs>
        <w:spacing w:after="0" w:line="480" w:lineRule="auto"/>
        <w:ind w:left="270" w:hanging="27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3. </w:t>
      </w:r>
      <w:r w:rsidRPr="003F654E">
        <w:rPr>
          <w:rFonts w:ascii="Times New Roman" w:eastAsia="Times New Roman" w:hAnsi="Times New Roman" w:cs="Times New Roman"/>
          <w:sz w:val="24"/>
          <w:szCs w:val="24"/>
          <w:shd w:val="clear" w:color="auto" w:fill="FFFFFF"/>
        </w:rPr>
        <w:t xml:space="preserve">Bond, Annie B.  </w:t>
      </w:r>
      <w:proofErr w:type="spellStart"/>
      <w:r w:rsidRPr="003F654E">
        <w:rPr>
          <w:rFonts w:ascii="Times New Roman" w:eastAsia="Times New Roman" w:hAnsi="Times New Roman" w:cs="Times New Roman"/>
          <w:sz w:val="24"/>
          <w:szCs w:val="24"/>
          <w:shd w:val="clear" w:color="auto" w:fill="FFFFFF"/>
        </w:rPr>
        <w:t>EcoWatch</w:t>
      </w:r>
      <w:proofErr w:type="spellEnd"/>
      <w:r>
        <w:rPr>
          <w:rFonts w:ascii="Times New Roman" w:eastAsia="Times New Roman" w:hAnsi="Times New Roman" w:cs="Times New Roman"/>
          <w:sz w:val="24"/>
          <w:szCs w:val="24"/>
          <w:shd w:val="clear" w:color="auto" w:fill="FFFFFF"/>
        </w:rPr>
        <w:t>.</w:t>
      </w:r>
      <w:r w:rsidRPr="003F654E">
        <w:rPr>
          <w:rFonts w:ascii="Times New Roman" w:eastAsia="Times New Roman" w:hAnsi="Times New Roman" w:cs="Times New Roman"/>
          <w:sz w:val="24"/>
          <w:szCs w:val="24"/>
          <w:shd w:val="clear" w:color="auto" w:fill="FFFFFF"/>
        </w:rPr>
        <w:t xml:space="preserve"> www.ecowatch.com/food-dye-children-behavior-2537569911.html.</w:t>
      </w:r>
      <w:r>
        <w:rPr>
          <w:rFonts w:ascii="Times New Roman" w:eastAsia="Times New Roman" w:hAnsi="Times New Roman" w:cs="Times New Roman"/>
          <w:sz w:val="24"/>
          <w:szCs w:val="24"/>
          <w:shd w:val="clear" w:color="auto" w:fill="FFFFFF"/>
        </w:rPr>
        <w:t xml:space="preserve"> (accessed Apr 9, 2018)</w:t>
      </w:r>
    </w:p>
    <w:p w14:paraId="1751EE81" w14:textId="361A99A6" w:rsidR="00ED3862" w:rsidRPr="00ED3862" w:rsidRDefault="003F654E" w:rsidP="00ED3862">
      <w:pPr>
        <w:tabs>
          <w:tab w:val="left" w:pos="720"/>
        </w:tabs>
        <w:spacing w:after="0"/>
        <w:ind w:left="720" w:hanging="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4</w:t>
      </w:r>
      <w:r w:rsidR="00ED3862" w:rsidRPr="00ED3862">
        <w:rPr>
          <w:rFonts w:ascii="Times New Roman" w:eastAsia="Times New Roman" w:hAnsi="Times New Roman" w:cs="Times New Roman"/>
          <w:sz w:val="24"/>
          <w:szCs w:val="24"/>
          <w:shd w:val="clear" w:color="auto" w:fill="FFFFFF"/>
        </w:rPr>
        <w:t xml:space="preserve">.  Newsome, A. G., Culver, C. A., &amp; </w:t>
      </w:r>
      <w:proofErr w:type="spellStart"/>
      <w:r w:rsidR="00ED3862" w:rsidRPr="00ED3862">
        <w:rPr>
          <w:rFonts w:ascii="Times New Roman" w:eastAsia="Times New Roman" w:hAnsi="Times New Roman" w:cs="Times New Roman"/>
          <w:sz w:val="24"/>
          <w:szCs w:val="24"/>
          <w:shd w:val="clear" w:color="auto" w:fill="FFFFFF"/>
        </w:rPr>
        <w:t>Breemen</w:t>
      </w:r>
      <w:proofErr w:type="spellEnd"/>
      <w:r w:rsidR="00ED3862" w:rsidRPr="00ED3862">
        <w:rPr>
          <w:rFonts w:ascii="Times New Roman" w:eastAsia="Times New Roman" w:hAnsi="Times New Roman" w:cs="Times New Roman"/>
          <w:sz w:val="24"/>
          <w:szCs w:val="24"/>
          <w:shd w:val="clear" w:color="auto" w:fill="FFFFFF"/>
        </w:rPr>
        <w:t xml:space="preserve">, R. B. </w:t>
      </w:r>
      <w:r w:rsidR="00ED3862" w:rsidRPr="00ED3862">
        <w:rPr>
          <w:rFonts w:ascii="Times New Roman" w:eastAsia="Times New Roman" w:hAnsi="Times New Roman" w:cs="Times New Roman"/>
          <w:i/>
          <w:sz w:val="24"/>
          <w:szCs w:val="24"/>
          <w:shd w:val="clear" w:color="auto" w:fill="FFFFFF"/>
        </w:rPr>
        <w:t xml:space="preserve">J. Agric. Food Chem. </w:t>
      </w:r>
      <w:r w:rsidR="00ED3862" w:rsidRPr="00ED3862">
        <w:rPr>
          <w:rFonts w:ascii="Times New Roman" w:eastAsia="Times New Roman" w:hAnsi="Times New Roman" w:cs="Times New Roman"/>
          <w:b/>
          <w:sz w:val="24"/>
          <w:szCs w:val="24"/>
          <w:shd w:val="clear" w:color="auto" w:fill="FFFFFF"/>
        </w:rPr>
        <w:t>2014,</w:t>
      </w:r>
      <w:r w:rsidR="00ED3862" w:rsidRPr="00ED3862">
        <w:rPr>
          <w:rFonts w:ascii="Times New Roman" w:eastAsia="Times New Roman" w:hAnsi="Times New Roman" w:cs="Times New Roman"/>
          <w:sz w:val="24"/>
          <w:szCs w:val="24"/>
          <w:shd w:val="clear" w:color="auto" w:fill="FFFFFF"/>
        </w:rPr>
        <w:t xml:space="preserve"> 62(28), 6498-6511</w:t>
      </w:r>
    </w:p>
    <w:p w14:paraId="5BAA9AFD" w14:textId="77777777" w:rsidR="003F654E" w:rsidRDefault="00ED3862" w:rsidP="003F654E">
      <w:pPr>
        <w:ind w:left="720" w:hanging="720"/>
        <w:rPr>
          <w:rFonts w:ascii="Times New Roman" w:eastAsia="Times New Roman" w:hAnsi="Times New Roman" w:cs="Times New Roman"/>
          <w:color w:val="000000"/>
          <w:sz w:val="24"/>
          <w:szCs w:val="24"/>
          <w:shd w:val="clear" w:color="auto" w:fill="FFFFFF"/>
        </w:rPr>
      </w:pPr>
      <w:r w:rsidRPr="00ED3862">
        <w:rPr>
          <w:rFonts w:ascii="Times New Roman" w:eastAsia="Times New Roman" w:hAnsi="Times New Roman" w:cs="Times New Roman"/>
          <w:color w:val="000000"/>
          <w:sz w:val="24"/>
          <w:szCs w:val="24"/>
          <w:shd w:val="clear" w:color="auto" w:fill="FFFFFF"/>
        </w:rPr>
        <w:t xml:space="preserve">5.  </w:t>
      </w:r>
      <w:r w:rsidR="00376D27" w:rsidRPr="00376D27">
        <w:rPr>
          <w:rFonts w:ascii="Times New Roman" w:eastAsia="Times New Roman" w:hAnsi="Times New Roman" w:cs="Times New Roman"/>
          <w:color w:val="000000"/>
          <w:sz w:val="24"/>
          <w:szCs w:val="24"/>
          <w:shd w:val="clear" w:color="auto" w:fill="FFFFFF"/>
        </w:rPr>
        <w:t>Allam, K. V., Kumar G. P.</w:t>
      </w:r>
      <w:r w:rsidR="00376D27">
        <w:rPr>
          <w:rFonts w:ascii="Times New Roman" w:eastAsia="Times New Roman" w:hAnsi="Times New Roman" w:cs="Times New Roman"/>
          <w:i/>
          <w:color w:val="000000"/>
          <w:sz w:val="24"/>
          <w:szCs w:val="24"/>
          <w:shd w:val="clear" w:color="auto" w:fill="FFFFFF"/>
        </w:rPr>
        <w:t xml:space="preserve"> International Journal of Pharmacy and Pharmaceutical Sciences. </w:t>
      </w:r>
      <w:r w:rsidR="00376D27">
        <w:rPr>
          <w:rFonts w:ascii="Times New Roman" w:eastAsia="Times New Roman" w:hAnsi="Times New Roman" w:cs="Times New Roman"/>
          <w:b/>
          <w:color w:val="000000"/>
          <w:sz w:val="24"/>
          <w:szCs w:val="24"/>
          <w:shd w:val="clear" w:color="auto" w:fill="FFFFFF"/>
        </w:rPr>
        <w:t>2011</w:t>
      </w:r>
      <w:r w:rsidR="00376D27">
        <w:rPr>
          <w:rFonts w:ascii="Times New Roman" w:eastAsia="Times New Roman" w:hAnsi="Times New Roman" w:cs="Times New Roman"/>
          <w:color w:val="000000"/>
          <w:sz w:val="24"/>
          <w:szCs w:val="24"/>
          <w:shd w:val="clear" w:color="auto" w:fill="FFFFFF"/>
        </w:rPr>
        <w:t>, 3(3), 13-21</w:t>
      </w:r>
    </w:p>
    <w:p w14:paraId="463D5C91" w14:textId="3B08C303" w:rsidR="003F654E" w:rsidRPr="00ED3862" w:rsidRDefault="003F654E" w:rsidP="003F654E">
      <w:pPr>
        <w:ind w:left="720" w:hanging="720"/>
        <w:rPr>
          <w:rFonts w:ascii="Times New Roman" w:eastAsia="Times New Roman" w:hAnsi="Times New Roman" w:cs="Times New Roman"/>
          <w:color w:val="000000"/>
          <w:sz w:val="24"/>
          <w:szCs w:val="24"/>
          <w:shd w:val="clear" w:color="auto" w:fill="FFFFFF"/>
        </w:rPr>
      </w:pPr>
      <w:r>
        <w:rPr>
          <w:rFonts w:ascii="Times New Roman" w:hAnsi="Times New Roman" w:cs="Times New Roman"/>
          <w:sz w:val="24"/>
          <w:szCs w:val="24"/>
        </w:rPr>
        <w:t>6</w:t>
      </w:r>
      <w:r w:rsidRPr="00ED3862">
        <w:rPr>
          <w:rFonts w:ascii="Times New Roman" w:hAnsi="Times New Roman" w:cs="Times New Roman"/>
          <w:sz w:val="24"/>
          <w:szCs w:val="24"/>
        </w:rPr>
        <w:t xml:space="preserve">. </w:t>
      </w:r>
      <w:r w:rsidRPr="00ED3862">
        <w:rPr>
          <w:rFonts w:ascii="Times New Roman" w:eastAsia="Times New Roman" w:hAnsi="Times New Roman" w:cs="Times New Roman"/>
          <w:color w:val="000000"/>
          <w:sz w:val="24"/>
          <w:szCs w:val="24"/>
          <w:shd w:val="clear" w:color="auto" w:fill="FFFFFF"/>
        </w:rPr>
        <w:t xml:space="preserve">Stockman, J. </w:t>
      </w:r>
      <w:r w:rsidRPr="00ED3862">
        <w:rPr>
          <w:rFonts w:ascii="Times New Roman" w:eastAsia="Times New Roman" w:hAnsi="Times New Roman" w:cs="Times New Roman"/>
          <w:i/>
          <w:color w:val="000000"/>
          <w:sz w:val="24"/>
          <w:szCs w:val="24"/>
          <w:shd w:val="clear" w:color="auto" w:fill="FFFFFF"/>
        </w:rPr>
        <w:t>Yearbook of Pediatrics</w:t>
      </w:r>
      <w:r w:rsidRPr="00ED3862">
        <w:rPr>
          <w:rFonts w:ascii="Times New Roman" w:eastAsia="Times New Roman" w:hAnsi="Times New Roman" w:cs="Times New Roman"/>
          <w:color w:val="000000"/>
          <w:sz w:val="24"/>
          <w:szCs w:val="24"/>
          <w:shd w:val="clear" w:color="auto" w:fill="FFFFFF"/>
        </w:rPr>
        <w:t xml:space="preserve">. </w:t>
      </w:r>
      <w:r w:rsidRPr="00ED3862">
        <w:rPr>
          <w:rFonts w:ascii="Times New Roman" w:eastAsia="Times New Roman" w:hAnsi="Times New Roman" w:cs="Times New Roman"/>
          <w:b/>
          <w:color w:val="000000"/>
          <w:sz w:val="24"/>
          <w:szCs w:val="24"/>
          <w:shd w:val="clear" w:color="auto" w:fill="FFFFFF"/>
        </w:rPr>
        <w:t>2009</w:t>
      </w:r>
      <w:r w:rsidRPr="00ED3862">
        <w:rPr>
          <w:rFonts w:ascii="Times New Roman" w:eastAsia="Times New Roman" w:hAnsi="Times New Roman" w:cs="Times New Roman"/>
          <w:color w:val="000000"/>
          <w:sz w:val="24"/>
          <w:szCs w:val="24"/>
          <w:shd w:val="clear" w:color="auto" w:fill="FFFFFF"/>
        </w:rPr>
        <w:t>, 94-95.</w:t>
      </w:r>
    </w:p>
    <w:p w14:paraId="5FFF5290" w14:textId="0E840930" w:rsidR="005972E5" w:rsidRPr="00ED3862" w:rsidRDefault="003F654E" w:rsidP="00ED3862">
      <w:pPr>
        <w:ind w:left="720" w:hanging="72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7</w:t>
      </w:r>
      <w:r w:rsidR="005972E5">
        <w:rPr>
          <w:rFonts w:ascii="Times New Roman" w:eastAsia="Times New Roman" w:hAnsi="Times New Roman" w:cs="Times New Roman"/>
          <w:color w:val="000000"/>
          <w:sz w:val="24"/>
          <w:szCs w:val="24"/>
          <w:shd w:val="clear" w:color="auto" w:fill="FFFFFF"/>
        </w:rPr>
        <w:t>.</w:t>
      </w:r>
      <w:r w:rsidR="005972E5" w:rsidRPr="005972E5">
        <w:rPr>
          <w:rFonts w:ascii="Times New Roman" w:eastAsia="Times New Roman" w:hAnsi="Times New Roman" w:cs="Times New Roman"/>
          <w:color w:val="000000"/>
          <w:sz w:val="24"/>
          <w:szCs w:val="24"/>
          <w:shd w:val="clear" w:color="auto" w:fill="FFFFFF"/>
        </w:rPr>
        <w:t xml:space="preserve"> </w:t>
      </w:r>
      <w:proofErr w:type="spellStart"/>
      <w:r w:rsidR="00376D27" w:rsidRPr="00ED3862">
        <w:rPr>
          <w:rFonts w:ascii="Times New Roman" w:eastAsia="Times New Roman" w:hAnsi="Times New Roman" w:cs="Times New Roman"/>
          <w:color w:val="000000"/>
          <w:sz w:val="24"/>
          <w:szCs w:val="24"/>
          <w:shd w:val="clear" w:color="auto" w:fill="FFFFFF"/>
        </w:rPr>
        <w:t>Batada</w:t>
      </w:r>
      <w:proofErr w:type="spellEnd"/>
      <w:r w:rsidR="00376D27" w:rsidRPr="00ED3862">
        <w:rPr>
          <w:rFonts w:ascii="Times New Roman" w:eastAsia="Times New Roman" w:hAnsi="Times New Roman" w:cs="Times New Roman"/>
          <w:color w:val="000000"/>
          <w:sz w:val="24"/>
          <w:szCs w:val="24"/>
          <w:shd w:val="clear" w:color="auto" w:fill="FFFFFF"/>
        </w:rPr>
        <w:t xml:space="preserve">, A., &amp; Jacobson, M. F. </w:t>
      </w:r>
      <w:r w:rsidR="00376D27" w:rsidRPr="00ED3862">
        <w:rPr>
          <w:rFonts w:ascii="Times New Roman" w:eastAsia="Times New Roman" w:hAnsi="Times New Roman" w:cs="Times New Roman"/>
          <w:i/>
          <w:iCs/>
          <w:color w:val="000000"/>
          <w:sz w:val="24"/>
          <w:szCs w:val="24"/>
          <w:shd w:val="clear" w:color="auto" w:fill="FFFFFF"/>
        </w:rPr>
        <w:t>Clinical Pediatrics</w:t>
      </w:r>
      <w:r w:rsidR="00376D27" w:rsidRPr="00ED3862">
        <w:rPr>
          <w:rFonts w:ascii="Times New Roman" w:eastAsia="Times New Roman" w:hAnsi="Times New Roman" w:cs="Times New Roman"/>
          <w:color w:val="000000"/>
          <w:sz w:val="24"/>
          <w:szCs w:val="24"/>
          <w:shd w:val="clear" w:color="auto" w:fill="FFFFFF"/>
        </w:rPr>
        <w:t xml:space="preserve">. </w:t>
      </w:r>
      <w:r w:rsidR="00376D27" w:rsidRPr="00ED3862">
        <w:rPr>
          <w:rFonts w:ascii="Times New Roman" w:eastAsia="Times New Roman" w:hAnsi="Times New Roman" w:cs="Times New Roman"/>
          <w:b/>
          <w:color w:val="000000"/>
          <w:sz w:val="24"/>
          <w:szCs w:val="24"/>
          <w:shd w:val="clear" w:color="auto" w:fill="FFFFFF"/>
        </w:rPr>
        <w:t>2016,</w:t>
      </w:r>
      <w:r w:rsidR="00376D27" w:rsidRPr="00ED3862">
        <w:rPr>
          <w:rFonts w:ascii="Times New Roman" w:eastAsia="Times New Roman" w:hAnsi="Times New Roman" w:cs="Times New Roman"/>
          <w:color w:val="000000"/>
          <w:sz w:val="24"/>
          <w:szCs w:val="24"/>
          <w:shd w:val="clear" w:color="auto" w:fill="FFFFFF"/>
        </w:rPr>
        <w:t> </w:t>
      </w:r>
      <w:r w:rsidR="00376D27" w:rsidRPr="00ED3862">
        <w:rPr>
          <w:rFonts w:ascii="Times New Roman" w:eastAsia="Times New Roman" w:hAnsi="Times New Roman" w:cs="Times New Roman"/>
          <w:i/>
          <w:iCs/>
          <w:color w:val="000000"/>
          <w:sz w:val="24"/>
          <w:szCs w:val="24"/>
          <w:shd w:val="clear" w:color="auto" w:fill="FFFFFF"/>
        </w:rPr>
        <w:t>55</w:t>
      </w:r>
      <w:r w:rsidR="00376D27" w:rsidRPr="00ED3862">
        <w:rPr>
          <w:rFonts w:ascii="Times New Roman" w:eastAsia="Times New Roman" w:hAnsi="Times New Roman" w:cs="Times New Roman"/>
          <w:color w:val="000000"/>
          <w:sz w:val="24"/>
          <w:szCs w:val="24"/>
          <w:shd w:val="clear" w:color="auto" w:fill="FFFFFF"/>
        </w:rPr>
        <w:t>(12), 1113-1119. </w:t>
      </w:r>
    </w:p>
    <w:p w14:paraId="610F5718" w14:textId="7D639E3C" w:rsidR="00ED3862" w:rsidRPr="00ED3862" w:rsidRDefault="003F654E" w:rsidP="00ED3862">
      <w:pPr>
        <w:spacing w:after="0"/>
        <w:ind w:left="720" w:hanging="720"/>
        <w:rPr>
          <w:rFonts w:ascii="Times New Roman" w:hAnsi="Times New Roman" w:cs="Times New Roman"/>
          <w:color w:val="0000FF" w:themeColor="hyperlink"/>
          <w:sz w:val="24"/>
          <w:szCs w:val="24"/>
          <w:u w:val="single"/>
        </w:rPr>
      </w:pPr>
      <w:r>
        <w:rPr>
          <w:rFonts w:ascii="Times New Roman" w:hAnsi="Times New Roman" w:cs="Times New Roman"/>
          <w:sz w:val="24"/>
          <w:szCs w:val="24"/>
        </w:rPr>
        <w:t>8</w:t>
      </w:r>
      <w:r w:rsidR="00ED3862" w:rsidRPr="00ED3862">
        <w:rPr>
          <w:rFonts w:ascii="Times New Roman" w:hAnsi="Times New Roman" w:cs="Times New Roman"/>
          <w:sz w:val="24"/>
          <w:szCs w:val="24"/>
        </w:rPr>
        <w:t xml:space="preserve">. </w:t>
      </w:r>
      <w:proofErr w:type="spellStart"/>
      <w:r w:rsidR="00690191" w:rsidRPr="00690191">
        <w:rPr>
          <w:rFonts w:ascii="Times New Roman" w:hAnsi="Times New Roman" w:cs="Times New Roman"/>
          <w:color w:val="333333"/>
          <w:spacing w:val="2"/>
          <w:sz w:val="24"/>
          <w:szCs w:val="26"/>
          <w:shd w:val="clear" w:color="auto" w:fill="FFFFFF"/>
        </w:rPr>
        <w:t>Aungst</w:t>
      </w:r>
      <w:proofErr w:type="spellEnd"/>
      <w:r w:rsidR="00690191" w:rsidRPr="00690191">
        <w:rPr>
          <w:rFonts w:ascii="Times New Roman" w:hAnsi="Times New Roman" w:cs="Times New Roman"/>
          <w:color w:val="333333"/>
          <w:spacing w:val="2"/>
          <w:sz w:val="24"/>
          <w:szCs w:val="26"/>
          <w:shd w:val="clear" w:color="auto" w:fill="FFFFFF"/>
        </w:rPr>
        <w:t>, J.</w:t>
      </w:r>
      <w:r w:rsidR="00690191" w:rsidRPr="00690191">
        <w:rPr>
          <w:rFonts w:ascii="Georgia" w:hAnsi="Georgia"/>
          <w:color w:val="333333"/>
          <w:spacing w:val="2"/>
          <w:sz w:val="24"/>
          <w:szCs w:val="26"/>
          <w:shd w:val="clear" w:color="auto" w:fill="FFFFFF"/>
        </w:rPr>
        <w:t xml:space="preserve"> </w:t>
      </w:r>
      <w:r w:rsidR="00ED3862" w:rsidRPr="00690191">
        <w:rPr>
          <w:rFonts w:ascii="Times New Roman" w:hAnsi="Times New Roman" w:cs="Times New Roman"/>
          <w:i/>
          <w:sz w:val="24"/>
          <w:szCs w:val="24"/>
        </w:rPr>
        <w:t>Background Document for the Food Advisory Committee</w:t>
      </w:r>
      <w:r w:rsidR="00690191">
        <w:rPr>
          <w:rFonts w:ascii="Times New Roman" w:hAnsi="Times New Roman" w:cs="Times New Roman"/>
          <w:sz w:val="24"/>
          <w:szCs w:val="24"/>
        </w:rPr>
        <w:t xml:space="preserve">. </w:t>
      </w:r>
      <w:r w:rsidR="00690191">
        <w:rPr>
          <w:rFonts w:ascii="Times New Roman" w:hAnsi="Times New Roman" w:cs="Times New Roman"/>
          <w:b/>
          <w:sz w:val="24"/>
          <w:szCs w:val="24"/>
        </w:rPr>
        <w:t>2011,</w:t>
      </w:r>
      <w:r w:rsidR="00ED3862" w:rsidRPr="00ED3862">
        <w:rPr>
          <w:rFonts w:ascii="Times New Roman" w:hAnsi="Times New Roman" w:cs="Times New Roman"/>
          <w:sz w:val="24"/>
          <w:szCs w:val="24"/>
        </w:rPr>
        <w:t xml:space="preserve"> http://www.fda.gov/downloads/AdvisoryCommittees/CommitteesMeetingMaterials/FoodAdvisoryCommittee/UCM248549.pdf (accessed Oct. 23, 2016)</w:t>
      </w:r>
    </w:p>
    <w:p w14:paraId="248D2C6E" w14:textId="17759BEC" w:rsidR="00ED3862" w:rsidRDefault="003F654E" w:rsidP="00ED3862">
      <w:pPr>
        <w:tabs>
          <w:tab w:val="left" w:pos="720"/>
        </w:tabs>
        <w:spacing w:after="0"/>
        <w:ind w:left="720" w:hanging="720"/>
        <w:rPr>
          <w:rFonts w:ascii="Times New Roman" w:eastAsia="Times New Roman" w:hAnsi="Times New Roman" w:cs="Times New Roman"/>
          <w:color w:val="000000"/>
          <w:sz w:val="24"/>
          <w:szCs w:val="24"/>
          <w:shd w:val="clear" w:color="auto" w:fill="FFFFFF"/>
        </w:rPr>
      </w:pPr>
      <w:r>
        <w:rPr>
          <w:rFonts w:ascii="Times New Roman" w:hAnsi="Times New Roman" w:cs="Times New Roman"/>
          <w:sz w:val="24"/>
          <w:szCs w:val="24"/>
        </w:rPr>
        <w:t>9</w:t>
      </w:r>
      <w:r w:rsidR="00ED3862" w:rsidRPr="00ED3862">
        <w:rPr>
          <w:rFonts w:ascii="Times New Roman" w:hAnsi="Times New Roman" w:cs="Times New Roman"/>
          <w:sz w:val="24"/>
          <w:szCs w:val="24"/>
        </w:rPr>
        <w:t xml:space="preserve">. </w:t>
      </w:r>
      <w:r w:rsidR="00ED3862" w:rsidRPr="00ED3862">
        <w:rPr>
          <w:rFonts w:ascii="Times New Roman" w:eastAsia="Times New Roman" w:hAnsi="Times New Roman" w:cs="Times New Roman"/>
          <w:color w:val="000000"/>
          <w:sz w:val="24"/>
          <w:szCs w:val="24"/>
          <w:shd w:val="clear" w:color="auto" w:fill="FFFFFF"/>
        </w:rPr>
        <w:t xml:space="preserve">Stevens, L. J., Burgess, J. R., </w:t>
      </w:r>
      <w:proofErr w:type="spellStart"/>
      <w:r w:rsidR="00ED3862" w:rsidRPr="00ED3862">
        <w:rPr>
          <w:rFonts w:ascii="Times New Roman" w:eastAsia="Times New Roman" w:hAnsi="Times New Roman" w:cs="Times New Roman"/>
          <w:color w:val="000000"/>
          <w:sz w:val="24"/>
          <w:szCs w:val="24"/>
          <w:shd w:val="clear" w:color="auto" w:fill="FFFFFF"/>
        </w:rPr>
        <w:t>Stochelski</w:t>
      </w:r>
      <w:proofErr w:type="spellEnd"/>
      <w:r w:rsidR="00ED3862" w:rsidRPr="00ED3862">
        <w:rPr>
          <w:rFonts w:ascii="Times New Roman" w:eastAsia="Times New Roman" w:hAnsi="Times New Roman" w:cs="Times New Roman"/>
          <w:color w:val="000000"/>
          <w:sz w:val="24"/>
          <w:szCs w:val="24"/>
          <w:shd w:val="clear" w:color="auto" w:fill="FFFFFF"/>
        </w:rPr>
        <w:t xml:space="preserve">, M. A., &amp; </w:t>
      </w:r>
      <w:proofErr w:type="spellStart"/>
      <w:r w:rsidR="00ED3862" w:rsidRPr="00ED3862">
        <w:rPr>
          <w:rFonts w:ascii="Times New Roman" w:eastAsia="Times New Roman" w:hAnsi="Times New Roman" w:cs="Times New Roman"/>
          <w:color w:val="000000"/>
          <w:sz w:val="24"/>
          <w:szCs w:val="24"/>
          <w:shd w:val="clear" w:color="auto" w:fill="FFFFFF"/>
        </w:rPr>
        <w:t>Kuczek</w:t>
      </w:r>
      <w:proofErr w:type="spellEnd"/>
      <w:r w:rsidR="00ED3862" w:rsidRPr="00ED3862">
        <w:rPr>
          <w:rFonts w:ascii="Times New Roman" w:eastAsia="Times New Roman" w:hAnsi="Times New Roman" w:cs="Times New Roman"/>
          <w:color w:val="000000"/>
          <w:sz w:val="24"/>
          <w:szCs w:val="24"/>
          <w:shd w:val="clear" w:color="auto" w:fill="FFFFFF"/>
        </w:rPr>
        <w:t xml:space="preserve">, T. </w:t>
      </w:r>
      <w:r w:rsidR="00ED3862" w:rsidRPr="00ED3862">
        <w:rPr>
          <w:rFonts w:ascii="Times New Roman" w:eastAsia="Times New Roman" w:hAnsi="Times New Roman" w:cs="Times New Roman"/>
          <w:i/>
          <w:color w:val="000000"/>
          <w:sz w:val="24"/>
          <w:szCs w:val="24"/>
          <w:shd w:val="clear" w:color="auto" w:fill="FFFFFF"/>
        </w:rPr>
        <w:t>Clinical Pediatrics</w:t>
      </w:r>
      <w:r w:rsidR="00ED3862" w:rsidRPr="00ED3862">
        <w:rPr>
          <w:rFonts w:ascii="Times New Roman" w:eastAsia="Times New Roman" w:hAnsi="Times New Roman" w:cs="Times New Roman"/>
          <w:color w:val="000000"/>
          <w:sz w:val="24"/>
          <w:szCs w:val="24"/>
          <w:shd w:val="clear" w:color="auto" w:fill="FFFFFF"/>
        </w:rPr>
        <w:t xml:space="preserve">. </w:t>
      </w:r>
      <w:r w:rsidR="00ED3862" w:rsidRPr="00ED3862">
        <w:rPr>
          <w:rFonts w:ascii="Times New Roman" w:eastAsia="Times New Roman" w:hAnsi="Times New Roman" w:cs="Times New Roman"/>
          <w:b/>
          <w:color w:val="000000"/>
          <w:sz w:val="24"/>
          <w:szCs w:val="24"/>
          <w:shd w:val="clear" w:color="auto" w:fill="FFFFFF"/>
        </w:rPr>
        <w:t>2013,</w:t>
      </w:r>
      <w:r w:rsidR="00ED3862" w:rsidRPr="00ED3862">
        <w:rPr>
          <w:rFonts w:ascii="Times New Roman" w:eastAsia="Times New Roman" w:hAnsi="Times New Roman" w:cs="Times New Roman"/>
          <w:color w:val="000000"/>
          <w:sz w:val="24"/>
          <w:szCs w:val="24"/>
          <w:shd w:val="clear" w:color="auto" w:fill="FFFFFF"/>
        </w:rPr>
        <w:t xml:space="preserve"> 53(2), 133-140. </w:t>
      </w:r>
    </w:p>
    <w:p w14:paraId="56EE4356" w14:textId="01E248C7" w:rsidR="00412483" w:rsidRDefault="003F654E" w:rsidP="00412483">
      <w:pPr>
        <w:tabs>
          <w:tab w:val="left" w:pos="720"/>
        </w:tabs>
        <w:spacing w:after="0"/>
        <w:ind w:left="720" w:hanging="720"/>
        <w:rPr>
          <w:rFonts w:ascii="Times New Roman" w:eastAsia="Times New Roman" w:hAnsi="Times New Roman" w:cs="Times New Roman"/>
          <w:sz w:val="24"/>
          <w:szCs w:val="24"/>
        </w:rPr>
      </w:pPr>
      <w:r>
        <w:rPr>
          <w:rFonts w:ascii="Times New Roman" w:hAnsi="Times New Roman" w:cs="Times New Roman"/>
          <w:sz w:val="24"/>
          <w:szCs w:val="24"/>
        </w:rPr>
        <w:t>10</w:t>
      </w:r>
      <w:r w:rsidR="00412483">
        <w:rPr>
          <w:rFonts w:ascii="Times New Roman" w:hAnsi="Times New Roman" w:cs="Times New Roman"/>
          <w:sz w:val="24"/>
          <w:szCs w:val="24"/>
        </w:rPr>
        <w:t>.</w:t>
      </w:r>
      <w:r w:rsidR="00412483">
        <w:rPr>
          <w:rFonts w:ascii="Times New Roman" w:eastAsia="Times New Roman" w:hAnsi="Times New Roman" w:cs="Times New Roman"/>
          <w:sz w:val="24"/>
          <w:szCs w:val="24"/>
        </w:rPr>
        <w:t xml:space="preserve"> </w:t>
      </w:r>
      <w:r w:rsidR="00412483" w:rsidRPr="00412483">
        <w:rPr>
          <w:rFonts w:ascii="Times New Roman" w:eastAsia="Times New Roman" w:hAnsi="Times New Roman" w:cs="Times New Roman"/>
          <w:sz w:val="24"/>
          <w:szCs w:val="24"/>
        </w:rPr>
        <w:t xml:space="preserve"> </w:t>
      </w:r>
      <w:proofErr w:type="spellStart"/>
      <w:r w:rsidR="00412483" w:rsidRPr="00412483">
        <w:rPr>
          <w:rFonts w:ascii="Times New Roman" w:eastAsia="Times New Roman" w:hAnsi="Times New Roman" w:cs="Times New Roman"/>
          <w:sz w:val="24"/>
          <w:szCs w:val="24"/>
        </w:rPr>
        <w:t>Sigmann</w:t>
      </w:r>
      <w:proofErr w:type="spellEnd"/>
      <w:r w:rsidR="00412483" w:rsidRPr="00412483">
        <w:rPr>
          <w:rFonts w:ascii="Times New Roman" w:eastAsia="Times New Roman" w:hAnsi="Times New Roman" w:cs="Times New Roman"/>
          <w:sz w:val="24"/>
          <w:szCs w:val="24"/>
        </w:rPr>
        <w:t xml:space="preserve">, S. B., &amp; Wheeler, D. E. </w:t>
      </w:r>
      <w:r w:rsidR="00412483" w:rsidRPr="00412483">
        <w:rPr>
          <w:rFonts w:ascii="Times New Roman" w:eastAsia="Times New Roman" w:hAnsi="Times New Roman" w:cs="Times New Roman"/>
          <w:i/>
          <w:sz w:val="24"/>
          <w:szCs w:val="24"/>
        </w:rPr>
        <w:t>J. Chem. Educ</w:t>
      </w:r>
      <w:r w:rsidR="00412483" w:rsidRPr="00412483">
        <w:rPr>
          <w:rFonts w:ascii="Times New Roman" w:eastAsia="Times New Roman" w:hAnsi="Times New Roman" w:cs="Times New Roman"/>
          <w:sz w:val="24"/>
          <w:szCs w:val="24"/>
        </w:rPr>
        <w:t xml:space="preserve">. </w:t>
      </w:r>
      <w:r w:rsidR="00412483" w:rsidRPr="00412483">
        <w:rPr>
          <w:rFonts w:ascii="Times New Roman" w:eastAsia="Times New Roman" w:hAnsi="Times New Roman" w:cs="Times New Roman"/>
          <w:b/>
          <w:sz w:val="24"/>
          <w:szCs w:val="24"/>
        </w:rPr>
        <w:t>2004</w:t>
      </w:r>
      <w:r w:rsidR="00412483" w:rsidRPr="00412483">
        <w:rPr>
          <w:rFonts w:ascii="Times New Roman" w:eastAsia="Times New Roman" w:hAnsi="Times New Roman" w:cs="Times New Roman"/>
          <w:sz w:val="24"/>
          <w:szCs w:val="24"/>
        </w:rPr>
        <w:t>, 81(10), 1475.</w:t>
      </w:r>
    </w:p>
    <w:p w14:paraId="0D9A301C" w14:textId="08A38D79" w:rsidR="007751DF" w:rsidRPr="007751DF" w:rsidRDefault="007751DF" w:rsidP="00412483">
      <w:pPr>
        <w:tabs>
          <w:tab w:val="left" w:pos="720"/>
        </w:tabs>
        <w:spacing w:after="0"/>
        <w:ind w:left="720" w:hanging="720"/>
        <w:rPr>
          <w:rFonts w:ascii="Times New Roman" w:eastAsia="Times New Roman" w:hAnsi="Times New Roman" w:cs="Times New Roman"/>
          <w:sz w:val="24"/>
          <w:szCs w:val="24"/>
        </w:rPr>
      </w:pPr>
      <w:r>
        <w:rPr>
          <w:rFonts w:ascii="Times New Roman" w:hAnsi="Times New Roman" w:cs="Times New Roman"/>
          <w:sz w:val="24"/>
          <w:szCs w:val="24"/>
        </w:rPr>
        <w:t>1</w:t>
      </w:r>
      <w:r w:rsidR="003F654E">
        <w:rPr>
          <w:rFonts w:ascii="Times New Roman" w:hAnsi="Times New Roman" w:cs="Times New Roman"/>
          <w:sz w:val="24"/>
          <w:szCs w:val="24"/>
        </w:rPr>
        <w:t>1</w:t>
      </w:r>
      <w:r>
        <w:rPr>
          <w:rFonts w:ascii="Times New Roman" w:hAnsi="Times New Roman" w:cs="Times New Roman"/>
          <w:sz w:val="24"/>
          <w:szCs w:val="24"/>
        </w:rPr>
        <w:t>.</w:t>
      </w:r>
      <w:r>
        <w:rPr>
          <w:rFonts w:ascii="Times New Roman" w:eastAsia="Times New Roman" w:hAnsi="Times New Roman" w:cs="Times New Roman"/>
          <w:sz w:val="24"/>
          <w:szCs w:val="24"/>
        </w:rPr>
        <w:t xml:space="preserve"> Henkel, J. </w:t>
      </w:r>
      <w:r>
        <w:rPr>
          <w:rFonts w:ascii="Times New Roman" w:eastAsia="Times New Roman" w:hAnsi="Times New Roman" w:cs="Times New Roman"/>
          <w:i/>
          <w:sz w:val="24"/>
          <w:szCs w:val="24"/>
        </w:rPr>
        <w:t>FDA Consumer magazine.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1993</w:t>
      </w:r>
      <w:r>
        <w:rPr>
          <w:rFonts w:ascii="Times New Roman" w:eastAsia="Times New Roman" w:hAnsi="Times New Roman" w:cs="Times New Roman"/>
          <w:sz w:val="24"/>
          <w:szCs w:val="24"/>
        </w:rPr>
        <w:t>, 27(10).</w:t>
      </w:r>
    </w:p>
    <w:p w14:paraId="6F344AEE" w14:textId="42AB32EB" w:rsidR="00412483" w:rsidRDefault="00E1386B" w:rsidP="00ED3862">
      <w:pPr>
        <w:tabs>
          <w:tab w:val="left" w:pos="720"/>
        </w:tabs>
        <w:spacing w:after="0"/>
        <w:ind w:left="720" w:hanging="72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1</w:t>
      </w:r>
      <w:r w:rsidR="003F654E">
        <w:rPr>
          <w:rFonts w:ascii="Times New Roman" w:eastAsia="Times New Roman" w:hAnsi="Times New Roman" w:cs="Times New Roman"/>
          <w:color w:val="000000"/>
          <w:sz w:val="24"/>
          <w:szCs w:val="24"/>
          <w:shd w:val="clear" w:color="auto" w:fill="FFFFFF"/>
        </w:rPr>
        <w:t>2</w:t>
      </w:r>
      <w:r>
        <w:rPr>
          <w:rFonts w:ascii="Times New Roman" w:eastAsia="Times New Roman" w:hAnsi="Times New Roman" w:cs="Times New Roman"/>
          <w:color w:val="000000"/>
          <w:sz w:val="24"/>
          <w:szCs w:val="24"/>
          <w:shd w:val="clear" w:color="auto" w:fill="FFFFFF"/>
        </w:rPr>
        <w:t xml:space="preserve">. </w:t>
      </w:r>
      <w:r w:rsidRPr="00E1386B">
        <w:rPr>
          <w:rFonts w:ascii="Times New Roman" w:eastAsia="Times New Roman" w:hAnsi="Times New Roman" w:cs="Times New Roman"/>
          <w:color w:val="000000"/>
          <w:sz w:val="24"/>
          <w:szCs w:val="24"/>
          <w:shd w:val="clear" w:color="auto" w:fill="FFFFFF"/>
        </w:rPr>
        <w:t>Merrill, Richard A</w:t>
      </w:r>
      <w:r>
        <w:rPr>
          <w:rFonts w:ascii="Times New Roman" w:eastAsia="Times New Roman" w:hAnsi="Times New Roman" w:cs="Times New Roman"/>
          <w:color w:val="000000"/>
          <w:sz w:val="24"/>
          <w:szCs w:val="24"/>
          <w:shd w:val="clear" w:color="auto" w:fill="FFFFFF"/>
        </w:rPr>
        <w:t xml:space="preserve">. </w:t>
      </w:r>
      <w:r w:rsidRPr="00E1386B">
        <w:rPr>
          <w:rFonts w:ascii="Times New Roman" w:eastAsia="Times New Roman" w:hAnsi="Times New Roman" w:cs="Times New Roman"/>
          <w:color w:val="000000"/>
          <w:sz w:val="24"/>
          <w:szCs w:val="24"/>
          <w:shd w:val="clear" w:color="auto" w:fill="FFFFFF"/>
        </w:rPr>
        <w:t> </w:t>
      </w:r>
      <w:r w:rsidRPr="00E1386B">
        <w:rPr>
          <w:rFonts w:ascii="Times New Roman" w:eastAsia="Times New Roman" w:hAnsi="Times New Roman" w:cs="Times New Roman"/>
          <w:i/>
          <w:iCs/>
          <w:color w:val="000000"/>
          <w:sz w:val="24"/>
          <w:szCs w:val="24"/>
          <w:shd w:val="clear" w:color="auto" w:fill="FFFFFF"/>
        </w:rPr>
        <w:t>Annual Review of Public Health</w:t>
      </w:r>
      <w:r>
        <w:rPr>
          <w:rFonts w:ascii="Times New Roman" w:eastAsia="Times New Roman" w:hAnsi="Times New Roman" w:cs="Times New Roman"/>
          <w:color w:val="000000"/>
          <w:sz w:val="24"/>
          <w:szCs w:val="24"/>
          <w:shd w:val="clear" w:color="auto" w:fill="FFFFFF"/>
        </w:rPr>
        <w:t>.</w:t>
      </w:r>
      <w:r w:rsidRPr="00E1386B">
        <w:rPr>
          <w:rFonts w:ascii="Times New Roman" w:eastAsia="Times New Roman" w:hAnsi="Times New Roman" w:cs="Times New Roman"/>
          <w:color w:val="000000"/>
          <w:sz w:val="24"/>
          <w:szCs w:val="24"/>
          <w:shd w:val="clear" w:color="auto" w:fill="FFFFFF"/>
        </w:rPr>
        <w:t xml:space="preserve"> </w:t>
      </w:r>
      <w:r w:rsidRPr="00E1386B">
        <w:rPr>
          <w:rFonts w:ascii="Times New Roman" w:eastAsia="Times New Roman" w:hAnsi="Times New Roman" w:cs="Times New Roman"/>
          <w:b/>
          <w:color w:val="000000"/>
          <w:sz w:val="24"/>
          <w:szCs w:val="24"/>
          <w:shd w:val="clear" w:color="auto" w:fill="FFFFFF"/>
        </w:rPr>
        <w:t>1997</w:t>
      </w:r>
      <w:r w:rsidRPr="00E1386B">
        <w:rPr>
          <w:rFonts w:ascii="Times New Roman" w:eastAsia="Times New Roman" w:hAnsi="Times New Roman" w:cs="Times New Roman"/>
          <w:color w:val="000000"/>
          <w:sz w:val="24"/>
          <w:szCs w:val="24"/>
          <w:shd w:val="clear" w:color="auto" w:fill="FFFFFF"/>
        </w:rPr>
        <w:t>, 18</w:t>
      </w:r>
      <w:r>
        <w:rPr>
          <w:rFonts w:ascii="Times New Roman" w:eastAsia="Times New Roman" w:hAnsi="Times New Roman" w:cs="Times New Roman"/>
          <w:color w:val="000000"/>
          <w:sz w:val="24"/>
          <w:szCs w:val="24"/>
          <w:shd w:val="clear" w:color="auto" w:fill="FFFFFF"/>
        </w:rPr>
        <w:t xml:space="preserve">, </w:t>
      </w:r>
      <w:r w:rsidRPr="00E1386B">
        <w:rPr>
          <w:rFonts w:ascii="Times New Roman" w:eastAsia="Times New Roman" w:hAnsi="Times New Roman" w:cs="Times New Roman"/>
          <w:color w:val="000000"/>
          <w:sz w:val="24"/>
          <w:szCs w:val="24"/>
          <w:shd w:val="clear" w:color="auto" w:fill="FFFFFF"/>
        </w:rPr>
        <w:t>313-40.</w:t>
      </w:r>
    </w:p>
    <w:p w14:paraId="442B8578" w14:textId="2AB29DC7" w:rsidR="004F2607" w:rsidRDefault="004F2607" w:rsidP="00ED3862">
      <w:pPr>
        <w:tabs>
          <w:tab w:val="left" w:pos="720"/>
        </w:tabs>
        <w:spacing w:after="0"/>
        <w:ind w:left="720" w:hanging="720"/>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1</w:t>
      </w:r>
      <w:r w:rsidR="003F654E">
        <w:rPr>
          <w:rFonts w:ascii="Times New Roman" w:eastAsia="Times New Roman" w:hAnsi="Times New Roman" w:cs="Times New Roman"/>
          <w:color w:val="000000"/>
          <w:sz w:val="24"/>
          <w:szCs w:val="24"/>
          <w:shd w:val="clear" w:color="auto" w:fill="FFFFFF"/>
        </w:rPr>
        <w:t>3</w:t>
      </w:r>
      <w:r>
        <w:rPr>
          <w:rFonts w:ascii="Times New Roman" w:eastAsia="Times New Roman" w:hAnsi="Times New Roman" w:cs="Times New Roman"/>
          <w:color w:val="000000"/>
          <w:sz w:val="24"/>
          <w:szCs w:val="24"/>
          <w:shd w:val="clear" w:color="auto" w:fill="FFFFFF"/>
        </w:rPr>
        <w:t xml:space="preserve">. </w:t>
      </w:r>
      <w:r w:rsidR="00563B67" w:rsidRPr="00563B67">
        <w:rPr>
          <w:rFonts w:ascii="Times New Roman" w:eastAsia="Times New Roman" w:hAnsi="Times New Roman" w:cs="Times New Roman"/>
          <w:color w:val="000000"/>
          <w:sz w:val="24"/>
          <w:szCs w:val="24"/>
          <w:shd w:val="clear" w:color="auto" w:fill="FFFFFF"/>
        </w:rPr>
        <w:t> </w:t>
      </w:r>
      <w:proofErr w:type="spellStart"/>
      <w:r w:rsidR="00563B67" w:rsidRPr="00563B67">
        <w:rPr>
          <w:rFonts w:ascii="Times New Roman" w:eastAsia="Times New Roman" w:hAnsi="Times New Roman" w:cs="Times New Roman"/>
          <w:iCs/>
          <w:color w:val="000000"/>
          <w:sz w:val="24"/>
          <w:szCs w:val="24"/>
          <w:shd w:val="clear" w:color="auto" w:fill="FFFFFF"/>
        </w:rPr>
        <w:t>Tabar</w:t>
      </w:r>
      <w:proofErr w:type="spellEnd"/>
      <w:r w:rsidR="00563B67" w:rsidRPr="00563B67">
        <w:rPr>
          <w:rFonts w:ascii="Times New Roman" w:eastAsia="Times New Roman" w:hAnsi="Times New Roman" w:cs="Times New Roman"/>
          <w:iCs/>
          <w:color w:val="000000"/>
          <w:sz w:val="24"/>
          <w:szCs w:val="24"/>
          <w:shd w:val="clear" w:color="auto" w:fill="FFFFFF"/>
        </w:rPr>
        <w:t xml:space="preserve">, A.I.; </w:t>
      </w:r>
      <w:proofErr w:type="spellStart"/>
      <w:r w:rsidR="00563B67" w:rsidRPr="00563B67">
        <w:rPr>
          <w:rFonts w:ascii="Times New Roman" w:eastAsia="Times New Roman" w:hAnsi="Times New Roman" w:cs="Times New Roman"/>
          <w:iCs/>
          <w:color w:val="000000"/>
          <w:sz w:val="24"/>
          <w:szCs w:val="24"/>
          <w:shd w:val="clear" w:color="auto" w:fill="FFFFFF"/>
        </w:rPr>
        <w:t>Acero</w:t>
      </w:r>
      <w:proofErr w:type="spellEnd"/>
      <w:r w:rsidR="00563B67" w:rsidRPr="00563B67">
        <w:rPr>
          <w:rFonts w:ascii="Times New Roman" w:eastAsia="Times New Roman" w:hAnsi="Times New Roman" w:cs="Times New Roman"/>
          <w:iCs/>
          <w:color w:val="000000"/>
          <w:sz w:val="24"/>
          <w:szCs w:val="24"/>
          <w:shd w:val="clear" w:color="auto" w:fill="FFFFFF"/>
        </w:rPr>
        <w:t xml:space="preserve">, S.; </w:t>
      </w:r>
      <w:proofErr w:type="spellStart"/>
      <w:r w:rsidR="00563B67" w:rsidRPr="00563B67">
        <w:rPr>
          <w:rFonts w:ascii="Times New Roman" w:eastAsia="Times New Roman" w:hAnsi="Times New Roman" w:cs="Times New Roman"/>
          <w:iCs/>
          <w:color w:val="000000"/>
          <w:sz w:val="24"/>
          <w:szCs w:val="24"/>
          <w:shd w:val="clear" w:color="auto" w:fill="FFFFFF"/>
        </w:rPr>
        <w:t>Arregui</w:t>
      </w:r>
      <w:proofErr w:type="spellEnd"/>
      <w:r w:rsidR="00563B67" w:rsidRPr="00563B67">
        <w:rPr>
          <w:rFonts w:ascii="Times New Roman" w:eastAsia="Times New Roman" w:hAnsi="Times New Roman" w:cs="Times New Roman"/>
          <w:iCs/>
          <w:color w:val="000000"/>
          <w:sz w:val="24"/>
          <w:szCs w:val="24"/>
          <w:shd w:val="clear" w:color="auto" w:fill="FFFFFF"/>
        </w:rPr>
        <w:t xml:space="preserve">, C.; </w:t>
      </w:r>
      <w:proofErr w:type="spellStart"/>
      <w:r w:rsidR="00563B67" w:rsidRPr="00563B67">
        <w:rPr>
          <w:rFonts w:ascii="Times New Roman" w:eastAsia="Times New Roman" w:hAnsi="Times New Roman" w:cs="Times New Roman"/>
          <w:iCs/>
          <w:color w:val="000000"/>
          <w:sz w:val="24"/>
          <w:szCs w:val="24"/>
          <w:shd w:val="clear" w:color="auto" w:fill="FFFFFF"/>
        </w:rPr>
        <w:t>Urdánoz</w:t>
      </w:r>
      <w:proofErr w:type="spellEnd"/>
      <w:r w:rsidR="00563B67" w:rsidRPr="00563B67">
        <w:rPr>
          <w:rFonts w:ascii="Times New Roman" w:eastAsia="Times New Roman" w:hAnsi="Times New Roman" w:cs="Times New Roman"/>
          <w:iCs/>
          <w:color w:val="000000"/>
          <w:sz w:val="24"/>
          <w:szCs w:val="24"/>
          <w:shd w:val="clear" w:color="auto" w:fill="FFFFFF"/>
        </w:rPr>
        <w:t xml:space="preserve">, M.; </w:t>
      </w:r>
      <w:proofErr w:type="spellStart"/>
      <w:r w:rsidR="00563B67" w:rsidRPr="00563B67">
        <w:rPr>
          <w:rFonts w:ascii="Times New Roman" w:eastAsia="Times New Roman" w:hAnsi="Times New Roman" w:cs="Times New Roman"/>
          <w:iCs/>
          <w:color w:val="000000"/>
          <w:sz w:val="24"/>
          <w:szCs w:val="24"/>
          <w:shd w:val="clear" w:color="auto" w:fill="FFFFFF"/>
        </w:rPr>
        <w:t>Quirce</w:t>
      </w:r>
      <w:proofErr w:type="spellEnd"/>
      <w:r w:rsidR="00563B67" w:rsidRPr="00563B67">
        <w:rPr>
          <w:rFonts w:ascii="Times New Roman" w:eastAsia="Times New Roman" w:hAnsi="Times New Roman" w:cs="Times New Roman"/>
          <w:iCs/>
          <w:color w:val="000000"/>
          <w:sz w:val="24"/>
          <w:szCs w:val="24"/>
          <w:shd w:val="clear" w:color="auto" w:fill="FFFFFF"/>
        </w:rPr>
        <w:t>, S.</w:t>
      </w:r>
      <w:r w:rsidR="00563B67" w:rsidRPr="00563B67">
        <w:rPr>
          <w:rFonts w:ascii="Times New Roman" w:eastAsia="Times New Roman" w:hAnsi="Times New Roman" w:cs="Times New Roman"/>
          <w:i/>
          <w:iCs/>
          <w:color w:val="000000"/>
          <w:sz w:val="24"/>
          <w:szCs w:val="24"/>
          <w:shd w:val="clear" w:color="auto" w:fill="FFFFFF"/>
        </w:rPr>
        <w:t xml:space="preserve"> </w:t>
      </w:r>
      <w:proofErr w:type="spellStart"/>
      <w:r w:rsidR="00563B67" w:rsidRPr="00563B67">
        <w:rPr>
          <w:rFonts w:ascii="Times New Roman" w:eastAsia="Times New Roman" w:hAnsi="Times New Roman" w:cs="Times New Roman"/>
          <w:i/>
          <w:iCs/>
          <w:color w:val="000000"/>
          <w:sz w:val="24"/>
          <w:szCs w:val="24"/>
          <w:shd w:val="clear" w:color="auto" w:fill="FFFFFF"/>
        </w:rPr>
        <w:t>Anales</w:t>
      </w:r>
      <w:proofErr w:type="spellEnd"/>
      <w:r w:rsidR="00563B67" w:rsidRPr="00563B67">
        <w:rPr>
          <w:rFonts w:ascii="Times New Roman" w:eastAsia="Times New Roman" w:hAnsi="Times New Roman" w:cs="Times New Roman"/>
          <w:i/>
          <w:iCs/>
          <w:color w:val="000000"/>
          <w:sz w:val="24"/>
          <w:szCs w:val="24"/>
          <w:shd w:val="clear" w:color="auto" w:fill="FFFFFF"/>
        </w:rPr>
        <w:t xml:space="preserve"> D</w:t>
      </w:r>
      <w:r w:rsidR="00563B67">
        <w:rPr>
          <w:rFonts w:ascii="Times New Roman" w:eastAsia="Times New Roman" w:hAnsi="Times New Roman" w:cs="Times New Roman"/>
          <w:i/>
          <w:iCs/>
          <w:color w:val="000000"/>
          <w:sz w:val="24"/>
          <w:szCs w:val="24"/>
          <w:shd w:val="clear" w:color="auto" w:fill="FFFFFF"/>
        </w:rPr>
        <w:t xml:space="preserve">el Sistema </w:t>
      </w:r>
      <w:proofErr w:type="spellStart"/>
      <w:r w:rsidR="00563B67">
        <w:rPr>
          <w:rFonts w:ascii="Times New Roman" w:eastAsia="Times New Roman" w:hAnsi="Times New Roman" w:cs="Times New Roman"/>
          <w:i/>
          <w:iCs/>
          <w:color w:val="000000"/>
          <w:sz w:val="24"/>
          <w:szCs w:val="24"/>
          <w:shd w:val="clear" w:color="auto" w:fill="FFFFFF"/>
        </w:rPr>
        <w:t>Sanitario</w:t>
      </w:r>
      <w:proofErr w:type="spellEnd"/>
      <w:r w:rsidR="00563B67">
        <w:rPr>
          <w:rFonts w:ascii="Times New Roman" w:eastAsia="Times New Roman" w:hAnsi="Times New Roman" w:cs="Times New Roman"/>
          <w:i/>
          <w:iCs/>
          <w:color w:val="000000"/>
          <w:sz w:val="24"/>
          <w:szCs w:val="24"/>
          <w:shd w:val="clear" w:color="auto" w:fill="FFFFFF"/>
        </w:rPr>
        <w:t xml:space="preserve"> De Navarra. </w:t>
      </w:r>
      <w:r w:rsidR="00563B67">
        <w:rPr>
          <w:rFonts w:ascii="Times New Roman" w:eastAsia="Times New Roman" w:hAnsi="Times New Roman" w:cs="Times New Roman"/>
          <w:b/>
          <w:iCs/>
          <w:color w:val="000000"/>
          <w:sz w:val="24"/>
          <w:szCs w:val="24"/>
          <w:shd w:val="clear" w:color="auto" w:fill="FFFFFF"/>
        </w:rPr>
        <w:t>2003</w:t>
      </w:r>
      <w:r w:rsidR="00563B67" w:rsidRPr="00563B67">
        <w:rPr>
          <w:rFonts w:ascii="Times New Roman" w:eastAsia="Times New Roman" w:hAnsi="Times New Roman" w:cs="Times New Roman"/>
          <w:b/>
          <w:iCs/>
          <w:color w:val="000000"/>
          <w:sz w:val="24"/>
          <w:szCs w:val="24"/>
          <w:shd w:val="clear" w:color="auto" w:fill="FFFFFF"/>
        </w:rPr>
        <w:t>.</w:t>
      </w:r>
      <w:r w:rsidR="00563B67" w:rsidRPr="00563B67">
        <w:rPr>
          <w:rFonts w:ascii="Times New Roman" w:eastAsia="Times New Roman" w:hAnsi="Times New Roman" w:cs="Times New Roman"/>
          <w:iCs/>
          <w:color w:val="000000"/>
          <w:sz w:val="24"/>
          <w:szCs w:val="24"/>
          <w:shd w:val="clear" w:color="auto" w:fill="FFFFFF"/>
        </w:rPr>
        <w:t xml:space="preserve"> 26 (2): 65–73</w:t>
      </w:r>
      <w:r w:rsidR="00563B67">
        <w:rPr>
          <w:rFonts w:ascii="Times New Roman" w:eastAsia="Times New Roman" w:hAnsi="Times New Roman" w:cs="Times New Roman"/>
          <w:iCs/>
          <w:color w:val="000000"/>
          <w:sz w:val="24"/>
          <w:szCs w:val="24"/>
          <w:shd w:val="clear" w:color="auto" w:fill="FFFFFF"/>
        </w:rPr>
        <w:t>.</w:t>
      </w:r>
    </w:p>
    <w:p w14:paraId="6EC5CC88" w14:textId="3EF78432" w:rsidR="00BC561A" w:rsidRDefault="00BC561A">
      <w:pPr>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Cs/>
          <w:color w:val="000000"/>
          <w:sz w:val="24"/>
          <w:szCs w:val="24"/>
          <w:shd w:val="clear" w:color="auto" w:fill="FFFFFF"/>
        </w:rPr>
        <w:br w:type="page"/>
      </w:r>
    </w:p>
    <w:p w14:paraId="3F40AEAB" w14:textId="68F05297" w:rsidR="00EC5CAF" w:rsidRPr="00BC561A" w:rsidRDefault="00EC5CAF" w:rsidP="00ED3862">
      <w:pPr>
        <w:tabs>
          <w:tab w:val="left" w:pos="720"/>
        </w:tabs>
        <w:spacing w:after="0"/>
        <w:ind w:left="720" w:hanging="720"/>
        <w:rPr>
          <w:rFonts w:ascii="Times New Roman" w:eastAsia="Times New Roman" w:hAnsi="Times New Roman" w:cs="Times New Roman"/>
          <w:b/>
          <w:color w:val="000000"/>
          <w:sz w:val="28"/>
          <w:szCs w:val="24"/>
          <w:shd w:val="clear" w:color="auto" w:fill="FFFFFF"/>
        </w:rPr>
      </w:pPr>
      <w:r w:rsidRPr="00BC561A">
        <w:rPr>
          <w:rFonts w:ascii="Times New Roman" w:eastAsia="Times New Roman" w:hAnsi="Times New Roman" w:cs="Times New Roman"/>
          <w:b/>
          <w:color w:val="000000"/>
          <w:sz w:val="28"/>
          <w:szCs w:val="24"/>
          <w:shd w:val="clear" w:color="auto" w:fill="FFFFFF"/>
        </w:rPr>
        <w:lastRenderedPageBreak/>
        <w:t>Supporting Information</w:t>
      </w:r>
    </w:p>
    <w:p w14:paraId="6936D2E5" w14:textId="77777777" w:rsidR="00EC5CAF" w:rsidRDefault="00EC5CAF" w:rsidP="00ED3862">
      <w:pPr>
        <w:tabs>
          <w:tab w:val="left" w:pos="720"/>
        </w:tabs>
        <w:spacing w:after="0"/>
        <w:ind w:left="720" w:hanging="720"/>
        <w:rPr>
          <w:rFonts w:ascii="Times New Roman" w:eastAsia="Times New Roman" w:hAnsi="Times New Roman" w:cs="Times New Roman"/>
          <w:color w:val="000000"/>
          <w:sz w:val="24"/>
          <w:szCs w:val="24"/>
          <w:shd w:val="clear" w:color="auto" w:fill="FFFFFF"/>
        </w:rPr>
      </w:pPr>
    </w:p>
    <w:p w14:paraId="77457D0B" w14:textId="27CC1AC8" w:rsidR="00EC5CAF" w:rsidRPr="00BC561A" w:rsidRDefault="00BC561A" w:rsidP="00BC561A">
      <w:pPr>
        <w:tabs>
          <w:tab w:val="left" w:pos="720"/>
        </w:tabs>
        <w:spacing w:after="0"/>
        <w:rPr>
          <w:rFonts w:ascii="Times New Roman" w:eastAsia="Times New Roman" w:hAnsi="Times New Roman" w:cs="Times New Roman"/>
          <w:color w:val="000000"/>
          <w:sz w:val="24"/>
          <w:szCs w:val="24"/>
          <w:shd w:val="clear" w:color="auto" w:fill="FFFFFF"/>
        </w:rPr>
      </w:pPr>
      <w:r w:rsidRPr="00BC561A">
        <w:rPr>
          <w:rFonts w:ascii="Times New Roman" w:eastAsia="Times New Roman" w:hAnsi="Times New Roman" w:cs="Times New Roman"/>
          <w:color w:val="000000"/>
          <w:sz w:val="24"/>
          <w:szCs w:val="24"/>
          <w:shd w:val="clear" w:color="auto" w:fill="FFFFFF"/>
        </w:rPr>
        <w:t>1.</w:t>
      </w:r>
      <w:r>
        <w:rPr>
          <w:rFonts w:ascii="Times New Roman" w:eastAsia="Times New Roman" w:hAnsi="Times New Roman" w:cs="Times New Roman"/>
          <w:color w:val="000000"/>
          <w:sz w:val="24"/>
          <w:szCs w:val="24"/>
          <w:shd w:val="clear" w:color="auto" w:fill="FFFFFF"/>
        </w:rPr>
        <w:t xml:space="preserve"> </w:t>
      </w:r>
      <w:r w:rsidR="00EC5CAF" w:rsidRPr="00BC561A">
        <w:rPr>
          <w:rFonts w:ascii="Times New Roman" w:eastAsia="Times New Roman" w:hAnsi="Times New Roman" w:cs="Times New Roman"/>
          <w:color w:val="000000"/>
          <w:sz w:val="24"/>
          <w:szCs w:val="24"/>
          <w:shd w:val="clear" w:color="auto" w:fill="FFFFFF"/>
        </w:rPr>
        <w:t>Sample calculation for normalizing absorbance values</w:t>
      </w:r>
    </w:p>
    <w:p w14:paraId="669D6104" w14:textId="77777777" w:rsidR="00EC5CAF" w:rsidRDefault="00EC5CAF" w:rsidP="00EC5C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8457EC">
        <w:rPr>
          <w:rFonts w:ascii="Times New Roman" w:hAnsi="Times New Roman" w:cs="Times New Roman"/>
          <w:sz w:val="24"/>
          <w:szCs w:val="24"/>
        </w:rPr>
        <w:t xml:space="preserve"> solution of about</w:t>
      </w:r>
      <w:r>
        <w:rPr>
          <w:rFonts w:ascii="Times New Roman" w:hAnsi="Times New Roman" w:cs="Times New Roman"/>
          <w:sz w:val="24"/>
          <w:szCs w:val="24"/>
        </w:rPr>
        <w:t xml:space="preserve"> </w:t>
      </w:r>
      <w:r w:rsidRPr="008457EC">
        <w:rPr>
          <w:rFonts w:ascii="Times New Roman" w:hAnsi="Times New Roman" w:cs="Times New Roman"/>
          <w:sz w:val="24"/>
          <w:szCs w:val="24"/>
        </w:rPr>
        <w:t>4 X 10</w:t>
      </w:r>
      <w:r w:rsidRPr="008457EC">
        <w:rPr>
          <w:rFonts w:ascii="Times New Roman" w:hAnsi="Times New Roman" w:cs="Times New Roman"/>
          <w:sz w:val="24"/>
          <w:szCs w:val="24"/>
          <w:vertAlign w:val="superscript"/>
        </w:rPr>
        <w:t>-7</w:t>
      </w:r>
      <w:r w:rsidRPr="008457EC">
        <w:rPr>
          <w:rFonts w:ascii="Times New Roman" w:hAnsi="Times New Roman" w:cs="Times New Roman"/>
          <w:sz w:val="24"/>
          <w:szCs w:val="24"/>
        </w:rPr>
        <w:t xml:space="preserve"> M Red 40 has an absorbance of 0.</w:t>
      </w:r>
      <w:r>
        <w:rPr>
          <w:rFonts w:ascii="Times New Roman" w:hAnsi="Times New Roman" w:cs="Times New Roman"/>
          <w:sz w:val="24"/>
          <w:szCs w:val="24"/>
        </w:rPr>
        <w:t>016333 at 429 nm</w:t>
      </w:r>
      <w:r w:rsidRPr="008457EC">
        <w:rPr>
          <w:rFonts w:ascii="Times New Roman" w:hAnsi="Times New Roman" w:cs="Times New Roman"/>
          <w:sz w:val="24"/>
          <w:szCs w:val="24"/>
        </w:rPr>
        <w:t>, 0.0</w:t>
      </w:r>
      <w:r>
        <w:rPr>
          <w:rFonts w:ascii="Times New Roman" w:hAnsi="Times New Roman" w:cs="Times New Roman"/>
          <w:sz w:val="24"/>
          <w:szCs w:val="24"/>
        </w:rPr>
        <w:t>56115 at 505 nm</w:t>
      </w:r>
      <w:r w:rsidRPr="008457EC">
        <w:rPr>
          <w:rFonts w:ascii="Times New Roman" w:hAnsi="Times New Roman" w:cs="Times New Roman"/>
          <w:sz w:val="24"/>
          <w:szCs w:val="24"/>
        </w:rPr>
        <w:t>, and</w:t>
      </w:r>
      <w:r>
        <w:rPr>
          <w:rFonts w:ascii="Times New Roman" w:hAnsi="Times New Roman" w:cs="Times New Roman"/>
          <w:sz w:val="24"/>
          <w:szCs w:val="24"/>
        </w:rPr>
        <w:t xml:space="preserve"> 0.00259 at 630 nm</w:t>
      </w:r>
      <w:r w:rsidRPr="008457EC">
        <w:rPr>
          <w:rFonts w:ascii="Times New Roman" w:hAnsi="Times New Roman" w:cs="Times New Roman"/>
          <w:sz w:val="24"/>
          <w:szCs w:val="24"/>
        </w:rPr>
        <w:t xml:space="preserve">. Because </w:t>
      </w:r>
      <w:r>
        <w:rPr>
          <w:rFonts w:ascii="Times New Roman" w:hAnsi="Times New Roman" w:cs="Times New Roman"/>
          <w:sz w:val="24"/>
          <w:szCs w:val="24"/>
        </w:rPr>
        <w:t>505</w:t>
      </w:r>
      <w:r w:rsidRPr="008457EC">
        <w:rPr>
          <w:rFonts w:ascii="Times New Roman" w:hAnsi="Times New Roman" w:cs="Times New Roman"/>
          <w:sz w:val="24"/>
          <w:szCs w:val="24"/>
        </w:rPr>
        <w:t xml:space="preserve"> nm is the </w:t>
      </w:r>
      <w:proofErr w:type="spellStart"/>
      <w:r w:rsidRPr="008457EC">
        <w:rPr>
          <w:rFonts w:ascii="Times New Roman" w:hAnsi="Times New Roman" w:cs="Times New Roman"/>
          <w:sz w:val="24"/>
          <w:szCs w:val="24"/>
        </w:rPr>
        <w:t>λ</w:t>
      </w:r>
      <w:r w:rsidRPr="008457EC">
        <w:rPr>
          <w:rFonts w:ascii="Times New Roman" w:hAnsi="Times New Roman" w:cs="Times New Roman"/>
          <w:sz w:val="24"/>
          <w:szCs w:val="24"/>
          <w:vertAlign w:val="subscript"/>
        </w:rPr>
        <w:t>max</w:t>
      </w:r>
      <w:proofErr w:type="spellEnd"/>
      <w:r w:rsidRPr="008457EC">
        <w:rPr>
          <w:rFonts w:ascii="Times New Roman" w:hAnsi="Times New Roman" w:cs="Times New Roman"/>
          <w:sz w:val="24"/>
          <w:szCs w:val="24"/>
        </w:rPr>
        <w:t xml:space="preserve"> of </w:t>
      </w:r>
      <w:r>
        <w:rPr>
          <w:rFonts w:ascii="Times New Roman" w:hAnsi="Times New Roman" w:cs="Times New Roman"/>
          <w:sz w:val="24"/>
          <w:szCs w:val="24"/>
        </w:rPr>
        <w:t>Red 40</w:t>
      </w:r>
      <w:r w:rsidRPr="008457EC">
        <w:rPr>
          <w:rFonts w:ascii="Times New Roman" w:hAnsi="Times New Roman" w:cs="Times New Roman"/>
          <w:sz w:val="24"/>
          <w:szCs w:val="24"/>
        </w:rPr>
        <w:t xml:space="preserve">, all absorbance values were divided by the absorbance of </w:t>
      </w:r>
      <w:r>
        <w:rPr>
          <w:rFonts w:ascii="Times New Roman" w:hAnsi="Times New Roman" w:cs="Times New Roman"/>
          <w:sz w:val="24"/>
          <w:szCs w:val="24"/>
        </w:rPr>
        <w:t>Red 40</w:t>
      </w:r>
      <w:r w:rsidRPr="008457EC">
        <w:rPr>
          <w:rFonts w:ascii="Times New Roman" w:hAnsi="Times New Roman" w:cs="Times New Roman"/>
          <w:sz w:val="24"/>
          <w:szCs w:val="24"/>
        </w:rPr>
        <w:t>:</w:t>
      </w:r>
    </w:p>
    <w:p w14:paraId="3E9FC173" w14:textId="77777777" w:rsidR="00EC5CAF" w:rsidRPr="008457EC" w:rsidRDefault="00EC5CAF" w:rsidP="00EC5CAF">
      <w:pPr>
        <w:spacing w:after="0"/>
        <w:ind w:firstLine="720"/>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7"/>
        <w:gridCol w:w="1547"/>
        <w:gridCol w:w="1547"/>
      </w:tblGrid>
      <w:tr w:rsidR="00EC5CAF" w14:paraId="2562106E" w14:textId="77777777" w:rsidTr="0006687A">
        <w:trPr>
          <w:trHeight w:val="547"/>
          <w:jc w:val="center"/>
        </w:trPr>
        <w:tc>
          <w:tcPr>
            <w:tcW w:w="1547" w:type="dxa"/>
            <w:vAlign w:val="center"/>
          </w:tcPr>
          <w:p w14:paraId="11CD414E" w14:textId="77777777" w:rsidR="00EC5CAF" w:rsidRDefault="00EC5CAF" w:rsidP="0006687A">
            <w:pPr>
              <w:spacing w:line="360" w:lineRule="auto"/>
              <w:jc w:val="center"/>
              <w:rPr>
                <w:rFonts w:ascii="Times New Roman" w:hAnsi="Times New Roman" w:cs="Times New Roman"/>
                <w:sz w:val="24"/>
                <w:szCs w:val="24"/>
              </w:rPr>
            </w:pPr>
            <w:r>
              <w:rPr>
                <w:rFonts w:ascii="Times New Roman" w:hAnsi="Times New Roman" w:cs="Times New Roman"/>
                <w:sz w:val="24"/>
                <w:szCs w:val="24"/>
              </w:rPr>
              <w:t>429 nm</w:t>
            </w:r>
          </w:p>
        </w:tc>
        <w:tc>
          <w:tcPr>
            <w:tcW w:w="1547" w:type="dxa"/>
            <w:vAlign w:val="center"/>
          </w:tcPr>
          <w:p w14:paraId="0A4F0FBA" w14:textId="77777777" w:rsidR="00EC5CAF" w:rsidRDefault="00EC5CAF" w:rsidP="0006687A">
            <w:pPr>
              <w:jc w:val="center"/>
              <w:rPr>
                <w:rFonts w:ascii="Times New Roman" w:hAnsi="Times New Roman" w:cs="Times New Roman"/>
                <w:sz w:val="24"/>
                <w:szCs w:val="24"/>
              </w:rPr>
            </w:pPr>
            <w:r>
              <w:rPr>
                <w:rFonts w:ascii="Times New Roman" w:hAnsi="Times New Roman" w:cs="Times New Roman"/>
                <w:sz w:val="24"/>
                <w:szCs w:val="24"/>
              </w:rPr>
              <w:t>505 nm</w:t>
            </w:r>
          </w:p>
        </w:tc>
        <w:tc>
          <w:tcPr>
            <w:tcW w:w="1547" w:type="dxa"/>
            <w:vAlign w:val="center"/>
          </w:tcPr>
          <w:p w14:paraId="161B0380" w14:textId="77777777" w:rsidR="00EC5CAF" w:rsidRDefault="00EC5CAF" w:rsidP="0006687A">
            <w:pPr>
              <w:jc w:val="center"/>
              <w:rPr>
                <w:rFonts w:ascii="Times New Roman" w:hAnsi="Times New Roman" w:cs="Times New Roman"/>
                <w:sz w:val="24"/>
                <w:szCs w:val="24"/>
              </w:rPr>
            </w:pPr>
            <w:r>
              <w:rPr>
                <w:rFonts w:ascii="Times New Roman" w:hAnsi="Times New Roman" w:cs="Times New Roman"/>
                <w:sz w:val="24"/>
                <w:szCs w:val="24"/>
              </w:rPr>
              <w:t>630 nm</w:t>
            </w:r>
          </w:p>
        </w:tc>
      </w:tr>
      <w:tr w:rsidR="00EC5CAF" w14:paraId="37647B5F" w14:textId="77777777" w:rsidTr="0006687A">
        <w:trPr>
          <w:trHeight w:val="703"/>
          <w:jc w:val="center"/>
        </w:trPr>
        <w:tc>
          <w:tcPr>
            <w:tcW w:w="1547" w:type="dxa"/>
            <w:vAlign w:val="center"/>
          </w:tcPr>
          <w:p w14:paraId="3E1D1803" w14:textId="77777777" w:rsidR="00EC5CAF" w:rsidRDefault="001226E2" w:rsidP="0006687A">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0.016333</m:t>
                    </m:r>
                  </m:num>
                  <m:den>
                    <m:r>
                      <w:rPr>
                        <w:rFonts w:ascii="Cambria Math" w:hAnsi="Cambria Math" w:cs="Times New Roman"/>
                        <w:sz w:val="24"/>
                        <w:szCs w:val="24"/>
                      </w:rPr>
                      <m:t>0.056115</m:t>
                    </m:r>
                  </m:den>
                </m:f>
              </m:oMath>
            </m:oMathPara>
          </w:p>
        </w:tc>
        <w:tc>
          <w:tcPr>
            <w:tcW w:w="1547" w:type="dxa"/>
            <w:vAlign w:val="center"/>
          </w:tcPr>
          <w:p w14:paraId="7D2F12F0" w14:textId="77777777" w:rsidR="00EC5CAF" w:rsidRDefault="001226E2" w:rsidP="0006687A">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0.056115</m:t>
                    </m:r>
                  </m:num>
                  <m:den>
                    <m:r>
                      <w:rPr>
                        <w:rFonts w:ascii="Cambria Math" w:hAnsi="Cambria Math" w:cs="Times New Roman"/>
                        <w:sz w:val="24"/>
                        <w:szCs w:val="24"/>
                      </w:rPr>
                      <m:t>0.056115</m:t>
                    </m:r>
                  </m:den>
                </m:f>
              </m:oMath>
            </m:oMathPara>
          </w:p>
        </w:tc>
        <w:tc>
          <w:tcPr>
            <w:tcW w:w="1547" w:type="dxa"/>
            <w:vAlign w:val="center"/>
          </w:tcPr>
          <w:p w14:paraId="11F677F4" w14:textId="77777777" w:rsidR="00EC5CAF" w:rsidRDefault="001226E2" w:rsidP="0006687A">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0.00259</m:t>
                    </m:r>
                  </m:num>
                  <m:den>
                    <m:r>
                      <w:rPr>
                        <w:rFonts w:ascii="Cambria Math" w:hAnsi="Cambria Math" w:cs="Times New Roman"/>
                        <w:sz w:val="24"/>
                        <w:szCs w:val="24"/>
                      </w:rPr>
                      <m:t>0.056115</m:t>
                    </m:r>
                  </m:den>
                </m:f>
              </m:oMath>
            </m:oMathPara>
          </w:p>
        </w:tc>
      </w:tr>
    </w:tbl>
    <w:p w14:paraId="24DDBA0A" w14:textId="77777777" w:rsidR="00EC5CAF" w:rsidRDefault="00EC5CAF" w:rsidP="00EC5CAF">
      <w:pPr>
        <w:spacing w:after="0"/>
        <w:ind w:firstLine="720"/>
        <w:rPr>
          <w:rFonts w:ascii="Times New Roman" w:hAnsi="Times New Roman" w:cs="Times New Roman"/>
          <w:sz w:val="24"/>
          <w:szCs w:val="24"/>
        </w:rPr>
      </w:pPr>
    </w:p>
    <w:p w14:paraId="2F79A65F" w14:textId="7CE9FAF2" w:rsidR="00EC5CAF" w:rsidRDefault="00EC5CAF" w:rsidP="00ED3862">
      <w:pPr>
        <w:tabs>
          <w:tab w:val="left" w:pos="720"/>
        </w:tabs>
        <w:spacing w:after="0"/>
        <w:ind w:left="720" w:hanging="72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So </w:t>
      </w:r>
      <w:r w:rsidR="00BC561A">
        <w:rPr>
          <w:rFonts w:ascii="Times New Roman" w:eastAsia="Times New Roman" w:hAnsi="Times New Roman" w:cs="Times New Roman"/>
          <w:color w:val="000000"/>
          <w:sz w:val="24"/>
          <w:szCs w:val="24"/>
          <w:shd w:val="clear" w:color="auto" w:fill="FFFFFF"/>
        </w:rPr>
        <w:t>the line for Red 40 in Table 6 would read:</w:t>
      </w:r>
    </w:p>
    <w:tbl>
      <w:tblPr>
        <w:tblStyle w:val="TableGrid"/>
        <w:tblW w:w="0" w:type="auto"/>
        <w:tblInd w:w="720" w:type="dxa"/>
        <w:tblLook w:val="04A0" w:firstRow="1" w:lastRow="0" w:firstColumn="1" w:lastColumn="0" w:noHBand="0" w:noVBand="1"/>
      </w:tblPr>
      <w:tblGrid>
        <w:gridCol w:w="2956"/>
        <w:gridCol w:w="2950"/>
        <w:gridCol w:w="2950"/>
      </w:tblGrid>
      <w:tr w:rsidR="00BC561A" w14:paraId="7F243B43" w14:textId="77777777" w:rsidTr="00BC561A">
        <w:tc>
          <w:tcPr>
            <w:tcW w:w="2956" w:type="dxa"/>
          </w:tcPr>
          <w:p w14:paraId="7746C11B" w14:textId="31D57E68" w:rsidR="00BC561A" w:rsidRDefault="00BC561A" w:rsidP="00ED3862">
            <w:pPr>
              <w:tabs>
                <w:tab w:val="left" w:pos="720"/>
              </w:tabs>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429 nm</w:t>
            </w:r>
          </w:p>
        </w:tc>
        <w:tc>
          <w:tcPr>
            <w:tcW w:w="2950" w:type="dxa"/>
          </w:tcPr>
          <w:p w14:paraId="706B2377" w14:textId="665F1759" w:rsidR="00BC561A" w:rsidRDefault="00BC561A" w:rsidP="00ED3862">
            <w:pPr>
              <w:tabs>
                <w:tab w:val="left" w:pos="720"/>
              </w:tabs>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505 nm</w:t>
            </w:r>
          </w:p>
        </w:tc>
        <w:tc>
          <w:tcPr>
            <w:tcW w:w="2950" w:type="dxa"/>
          </w:tcPr>
          <w:p w14:paraId="593C7368" w14:textId="690F9AAE" w:rsidR="00BC561A" w:rsidRDefault="00BC561A" w:rsidP="00ED3862">
            <w:pPr>
              <w:tabs>
                <w:tab w:val="left" w:pos="720"/>
              </w:tabs>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630 nm</w:t>
            </w:r>
          </w:p>
        </w:tc>
      </w:tr>
      <w:tr w:rsidR="00BC561A" w14:paraId="25330863" w14:textId="77777777" w:rsidTr="00BC561A">
        <w:tc>
          <w:tcPr>
            <w:tcW w:w="2956" w:type="dxa"/>
          </w:tcPr>
          <w:p w14:paraId="2C027B6B" w14:textId="6F42736A" w:rsidR="00BC561A" w:rsidRDefault="00BC561A" w:rsidP="00ED3862">
            <w:pPr>
              <w:tabs>
                <w:tab w:val="left" w:pos="720"/>
              </w:tabs>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0.291</w:t>
            </w:r>
          </w:p>
        </w:tc>
        <w:tc>
          <w:tcPr>
            <w:tcW w:w="2950" w:type="dxa"/>
          </w:tcPr>
          <w:p w14:paraId="764577EF" w14:textId="6352A73C" w:rsidR="00BC561A" w:rsidRDefault="00BC561A" w:rsidP="00ED3862">
            <w:pPr>
              <w:tabs>
                <w:tab w:val="left" w:pos="720"/>
              </w:tabs>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1.00</w:t>
            </w:r>
          </w:p>
        </w:tc>
        <w:tc>
          <w:tcPr>
            <w:tcW w:w="2950" w:type="dxa"/>
          </w:tcPr>
          <w:p w14:paraId="6216F146" w14:textId="74E6A10E" w:rsidR="00BC561A" w:rsidRDefault="00BC561A" w:rsidP="00ED3862">
            <w:pPr>
              <w:tabs>
                <w:tab w:val="left" w:pos="720"/>
              </w:tabs>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0.0462</w:t>
            </w:r>
          </w:p>
        </w:tc>
      </w:tr>
    </w:tbl>
    <w:p w14:paraId="11B236B8" w14:textId="77777777" w:rsidR="00BC561A" w:rsidRDefault="00BC561A" w:rsidP="00ED3862">
      <w:pPr>
        <w:tabs>
          <w:tab w:val="left" w:pos="720"/>
        </w:tabs>
        <w:spacing w:after="0"/>
        <w:ind w:left="720" w:hanging="720"/>
        <w:rPr>
          <w:rFonts w:ascii="Times New Roman" w:eastAsia="Times New Roman" w:hAnsi="Times New Roman" w:cs="Times New Roman"/>
          <w:color w:val="000000"/>
          <w:sz w:val="24"/>
          <w:szCs w:val="24"/>
          <w:shd w:val="clear" w:color="auto" w:fill="FFFFFF"/>
        </w:rPr>
      </w:pPr>
    </w:p>
    <w:p w14:paraId="404CE4B7" w14:textId="2C3820B4" w:rsidR="00BC561A" w:rsidRDefault="00BC561A" w:rsidP="00BC561A">
      <w:pPr>
        <w:spacing w:after="0" w:line="480" w:lineRule="auto"/>
        <w:rPr>
          <w:rFonts w:ascii="Times New Roman" w:hAnsi="Times New Roman" w:cs="Times New Roman"/>
          <w:sz w:val="24"/>
          <w:szCs w:val="24"/>
        </w:rPr>
      </w:pPr>
      <w:r w:rsidRPr="00BC561A">
        <w:rPr>
          <w:rFonts w:ascii="Times New Roman" w:eastAsia="Times New Roman" w:hAnsi="Times New Roman" w:cs="Times New Roman"/>
          <w:color w:val="000000"/>
          <w:sz w:val="24"/>
          <w:szCs w:val="24"/>
          <w:shd w:val="clear" w:color="auto" w:fill="FFFFFF"/>
        </w:rPr>
        <w:t>2.</w:t>
      </w:r>
      <w:r>
        <w:rPr>
          <w:rFonts w:ascii="Times New Roman" w:eastAsia="Times New Roman" w:hAnsi="Times New Roman" w:cs="Times New Roman"/>
          <w:color w:val="000000"/>
          <w:sz w:val="24"/>
          <w:szCs w:val="24"/>
          <w:shd w:val="clear" w:color="auto" w:fill="FFFFFF"/>
        </w:rPr>
        <w:t xml:space="preserve">  </w:t>
      </w:r>
      <w:r>
        <w:rPr>
          <w:rFonts w:ascii="Times New Roman" w:hAnsi="Times New Roman" w:cs="Times New Roman"/>
          <w:sz w:val="24"/>
          <w:szCs w:val="24"/>
        </w:rPr>
        <w:t>For Kool-Aid Bursts Cherry, the concentration can be found using the Beer-Lambert Law:</w:t>
      </w:r>
    </w:p>
    <w:p w14:paraId="60EF18C8" w14:textId="77777777" w:rsidR="00BC561A" w:rsidRPr="0003129E" w:rsidRDefault="00BC561A" w:rsidP="00BC561A">
      <w:pPr>
        <w:spacing w:after="0" w:line="480" w:lineRule="auto"/>
        <w:rPr>
          <w:rFonts w:ascii="Times New Roman" w:eastAsiaTheme="minorEastAsia" w:hAnsi="Times New Roman" w:cs="Times New Roman"/>
          <w:i/>
          <w:sz w:val="20"/>
          <w:szCs w:val="24"/>
        </w:rPr>
      </w:pPr>
      <m:oMathPara>
        <m:oMathParaPr>
          <m:jc m:val="center"/>
        </m:oMathParaPr>
        <m:oMath>
          <m:r>
            <w:rPr>
              <w:rFonts w:ascii="Cambria Math" w:hAnsi="Cambria Math" w:cs="Times New Roman"/>
              <w:sz w:val="20"/>
              <w:szCs w:val="24"/>
            </w:rPr>
            <m:t>0.3198=</m:t>
          </m:r>
          <m:d>
            <m:dPr>
              <m:ctrlPr>
                <w:rPr>
                  <w:rFonts w:ascii="Cambria Math" w:hAnsi="Cambria Math" w:cs="Times New Roman"/>
                  <w:i/>
                  <w:sz w:val="20"/>
                  <w:szCs w:val="24"/>
                </w:rPr>
              </m:ctrlPr>
            </m:dPr>
            <m:e>
              <m:r>
                <w:rPr>
                  <w:rFonts w:ascii="Cambria Math" w:hAnsi="Cambria Math" w:cs="Times New Roman"/>
                  <w:sz w:val="20"/>
                  <w:szCs w:val="24"/>
                </w:rPr>
                <m:t>2.50 ×</m:t>
              </m:r>
              <m:sSup>
                <m:sSupPr>
                  <m:ctrlPr>
                    <w:rPr>
                      <w:rFonts w:ascii="Cambria Math" w:hAnsi="Cambria Math" w:cs="Times New Roman"/>
                      <w:i/>
                      <w:sz w:val="20"/>
                      <w:szCs w:val="24"/>
                    </w:rPr>
                  </m:ctrlPr>
                </m:sSupPr>
                <m:e>
                  <m:r>
                    <w:rPr>
                      <w:rFonts w:ascii="Cambria Math" w:hAnsi="Cambria Math" w:cs="Times New Roman"/>
                      <w:sz w:val="20"/>
                      <w:szCs w:val="24"/>
                    </w:rPr>
                    <m:t>10</m:t>
                  </m:r>
                </m:e>
                <m:sup>
                  <m:r>
                    <w:rPr>
                      <w:rFonts w:ascii="Cambria Math" w:hAnsi="Cambria Math" w:cs="Times New Roman"/>
                      <w:sz w:val="20"/>
                      <w:szCs w:val="24"/>
                    </w:rPr>
                    <m:t>4</m:t>
                  </m:r>
                </m:sup>
              </m:sSup>
              <m:r>
                <w:rPr>
                  <w:rFonts w:ascii="Cambria Math" w:hAnsi="Cambria Math" w:cs="Times New Roman"/>
                  <w:sz w:val="20"/>
                  <w:szCs w:val="24"/>
                </w:rPr>
                <m:t xml:space="preserve"> </m:t>
              </m:r>
              <m:f>
                <m:fPr>
                  <m:ctrlPr>
                    <w:rPr>
                      <w:rFonts w:ascii="Cambria Math" w:hAnsi="Cambria Math" w:cs="Times New Roman"/>
                      <w:i/>
                      <w:sz w:val="20"/>
                      <w:szCs w:val="24"/>
                    </w:rPr>
                  </m:ctrlPr>
                </m:fPr>
                <m:num>
                  <m:r>
                    <w:rPr>
                      <w:rFonts w:ascii="Cambria Math" w:hAnsi="Cambria Math" w:cs="Times New Roman"/>
                      <w:sz w:val="20"/>
                      <w:szCs w:val="24"/>
                    </w:rPr>
                    <m:t>L</m:t>
                  </m:r>
                </m:num>
                <m:den>
                  <m:r>
                    <w:rPr>
                      <w:rFonts w:ascii="Cambria Math" w:hAnsi="Cambria Math" w:cs="Times New Roman"/>
                      <w:sz w:val="20"/>
                      <w:szCs w:val="24"/>
                    </w:rPr>
                    <m:t>mol∙cm</m:t>
                  </m:r>
                </m:den>
              </m:f>
            </m:e>
          </m:d>
          <m:r>
            <w:rPr>
              <w:rFonts w:ascii="Cambria Math" w:hAnsi="Cambria Math" w:cs="Times New Roman"/>
              <w:sz w:val="20"/>
              <w:szCs w:val="24"/>
            </w:rPr>
            <m:t>∙(1.00 cm)∙c</m:t>
          </m:r>
        </m:oMath>
      </m:oMathPara>
    </w:p>
    <w:p w14:paraId="4F96A026" w14:textId="77777777" w:rsidR="00BC561A" w:rsidRPr="004663AD" w:rsidRDefault="00BC561A" w:rsidP="00BC561A">
      <w:pPr>
        <w:spacing w:after="0" w:line="480" w:lineRule="auto"/>
        <w:rPr>
          <w:rFonts w:ascii="Times New Roman" w:eastAsiaTheme="minorEastAsia" w:hAnsi="Times New Roman" w:cs="Times New Roman"/>
          <w:i/>
          <w:sz w:val="20"/>
          <w:szCs w:val="24"/>
        </w:rPr>
      </w:pPr>
    </w:p>
    <w:p w14:paraId="608AB66F" w14:textId="77777777" w:rsidR="00BC561A" w:rsidRDefault="00BC561A" w:rsidP="00BC561A">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for c, the concentration of Red 40 in Cherry Kool-Aid Bursts is 1.28 X 10</w:t>
      </w:r>
      <w:r>
        <w:rPr>
          <w:rFonts w:ascii="Times New Roman" w:eastAsiaTheme="minorEastAsia" w:hAnsi="Times New Roman" w:cs="Times New Roman"/>
          <w:sz w:val="24"/>
          <w:szCs w:val="24"/>
          <w:vertAlign w:val="superscript"/>
        </w:rPr>
        <w:t xml:space="preserve">-5 </w:t>
      </w:r>
      <w:r>
        <w:rPr>
          <w:rFonts w:ascii="Times New Roman" w:eastAsiaTheme="minorEastAsia" w:hAnsi="Times New Roman" w:cs="Times New Roman"/>
          <w:sz w:val="24"/>
          <w:szCs w:val="24"/>
        </w:rPr>
        <w:t>M Red 40; however, this is the concentration after the 25-fold dilution. The actual concentration of Red 40 in Kool-Aid Bursts Cherry is 3.19553 X 10</w:t>
      </w:r>
      <w:r>
        <w:rPr>
          <w:rFonts w:ascii="Times New Roman" w:eastAsiaTheme="minorEastAsia" w:hAnsi="Times New Roman" w:cs="Times New Roman"/>
          <w:sz w:val="24"/>
          <w:szCs w:val="24"/>
          <w:vertAlign w:val="superscript"/>
        </w:rPr>
        <w:t>-4</w:t>
      </w:r>
      <w:r>
        <w:rPr>
          <w:rFonts w:ascii="Times New Roman" w:eastAsiaTheme="minorEastAsia" w:hAnsi="Times New Roman" w:cs="Times New Roman"/>
          <w:sz w:val="24"/>
          <w:szCs w:val="24"/>
        </w:rPr>
        <w:t xml:space="preserve"> M Red 40. To find the mass of Red 40 in one hundred milliliters of Kool-Aid Bursts Cherry,</w:t>
      </w:r>
    </w:p>
    <w:p w14:paraId="448597FE" w14:textId="77777777" w:rsidR="00BC561A" w:rsidRPr="00C0367A" w:rsidRDefault="00BC561A" w:rsidP="00BC561A">
      <w:pPr>
        <w:spacing w:after="0" w:line="480" w:lineRule="auto"/>
        <w:rPr>
          <w:rFonts w:ascii="Times New Roman" w:eastAsiaTheme="minorEastAsia" w:hAnsi="Times New Roman" w:cs="Times New Roman"/>
          <w:sz w:val="18"/>
          <w:szCs w:val="24"/>
        </w:rPr>
      </w:pPr>
      <m:oMathPara>
        <m:oMath>
          <m:r>
            <w:rPr>
              <w:rFonts w:ascii="Cambria Math" w:eastAsiaTheme="minorEastAsia" w:hAnsi="Cambria Math" w:cs="Times New Roman"/>
              <w:sz w:val="18"/>
              <w:szCs w:val="24"/>
            </w:rPr>
            <m:t>100 mL∙</m:t>
          </m:r>
          <m:d>
            <m:dPr>
              <m:ctrlPr>
                <w:rPr>
                  <w:rFonts w:ascii="Cambria Math" w:eastAsiaTheme="minorEastAsia" w:hAnsi="Cambria Math" w:cs="Times New Roman"/>
                  <w:i/>
                  <w:sz w:val="18"/>
                  <w:szCs w:val="24"/>
                </w:rPr>
              </m:ctrlPr>
            </m:dPr>
            <m:e>
              <m:r>
                <w:rPr>
                  <w:rFonts w:ascii="Cambria Math" w:eastAsiaTheme="minorEastAsia" w:hAnsi="Cambria Math" w:cs="Times New Roman"/>
                  <w:sz w:val="18"/>
                  <w:szCs w:val="24"/>
                </w:rPr>
                <m:t>3.20×</m:t>
              </m:r>
              <m:sSup>
                <m:sSupPr>
                  <m:ctrlPr>
                    <w:rPr>
                      <w:rFonts w:ascii="Cambria Math" w:eastAsiaTheme="minorEastAsia" w:hAnsi="Cambria Math" w:cs="Times New Roman"/>
                      <w:i/>
                      <w:sz w:val="18"/>
                      <w:szCs w:val="24"/>
                    </w:rPr>
                  </m:ctrlPr>
                </m:sSupPr>
                <m:e>
                  <m:r>
                    <w:rPr>
                      <w:rFonts w:ascii="Cambria Math" w:eastAsiaTheme="minorEastAsia" w:hAnsi="Cambria Math" w:cs="Times New Roman"/>
                      <w:sz w:val="18"/>
                      <w:szCs w:val="24"/>
                    </w:rPr>
                    <m:t>10</m:t>
                  </m:r>
                </m:e>
                <m:sup>
                  <m:r>
                    <w:rPr>
                      <w:rFonts w:ascii="Cambria Math" w:eastAsiaTheme="minorEastAsia" w:hAnsi="Cambria Math" w:cs="Times New Roman"/>
                      <w:sz w:val="18"/>
                      <w:szCs w:val="24"/>
                    </w:rPr>
                    <m:t>-4</m:t>
                  </m:r>
                </m:sup>
              </m:sSup>
              <m:f>
                <m:fPr>
                  <m:ctrlPr>
                    <w:rPr>
                      <w:rFonts w:ascii="Cambria Math" w:eastAsiaTheme="minorEastAsia" w:hAnsi="Cambria Math" w:cs="Times New Roman"/>
                      <w:i/>
                      <w:sz w:val="18"/>
                      <w:szCs w:val="24"/>
                    </w:rPr>
                  </m:ctrlPr>
                </m:fPr>
                <m:num>
                  <m:r>
                    <w:rPr>
                      <w:rFonts w:ascii="Cambria Math" w:eastAsiaTheme="minorEastAsia" w:hAnsi="Cambria Math" w:cs="Times New Roman"/>
                      <w:sz w:val="18"/>
                      <w:szCs w:val="24"/>
                    </w:rPr>
                    <m:t>mol</m:t>
                  </m:r>
                </m:num>
                <m:den>
                  <m:r>
                    <w:rPr>
                      <w:rFonts w:ascii="Cambria Math" w:eastAsiaTheme="minorEastAsia" w:hAnsi="Cambria Math" w:cs="Times New Roman"/>
                      <w:sz w:val="18"/>
                      <w:szCs w:val="24"/>
                    </w:rPr>
                    <m:t>1000 mL</m:t>
                  </m:r>
                </m:den>
              </m:f>
            </m:e>
          </m:d>
          <m:r>
            <w:rPr>
              <w:rFonts w:ascii="Cambria Math" w:eastAsiaTheme="minorEastAsia" w:hAnsi="Cambria Math" w:cs="Times New Roman"/>
              <w:sz w:val="18"/>
              <w:szCs w:val="24"/>
            </w:rPr>
            <m:t>∙</m:t>
          </m:r>
          <m:d>
            <m:dPr>
              <m:ctrlPr>
                <w:rPr>
                  <w:rFonts w:ascii="Cambria Math" w:eastAsiaTheme="minorEastAsia" w:hAnsi="Cambria Math" w:cs="Times New Roman"/>
                  <w:i/>
                  <w:sz w:val="18"/>
                  <w:szCs w:val="24"/>
                </w:rPr>
              </m:ctrlPr>
            </m:dPr>
            <m:e>
              <m:f>
                <m:fPr>
                  <m:ctrlPr>
                    <w:rPr>
                      <w:rFonts w:ascii="Cambria Math" w:eastAsiaTheme="minorEastAsia" w:hAnsi="Cambria Math" w:cs="Times New Roman"/>
                      <w:i/>
                      <w:sz w:val="18"/>
                      <w:szCs w:val="24"/>
                    </w:rPr>
                  </m:ctrlPr>
                </m:fPr>
                <m:num>
                  <m:r>
                    <w:rPr>
                      <w:rFonts w:ascii="Cambria Math" w:eastAsiaTheme="minorEastAsia" w:hAnsi="Cambria Math" w:cs="Times New Roman"/>
                      <w:sz w:val="18"/>
                      <w:szCs w:val="24"/>
                    </w:rPr>
                    <m:t xml:space="preserve">496.42 g </m:t>
                  </m:r>
                </m:num>
                <m:den>
                  <m:r>
                    <w:rPr>
                      <w:rFonts w:ascii="Cambria Math" w:eastAsiaTheme="minorEastAsia" w:hAnsi="Cambria Math" w:cs="Times New Roman"/>
                      <w:sz w:val="18"/>
                      <w:szCs w:val="24"/>
                    </w:rPr>
                    <m:t>mol</m:t>
                  </m:r>
                </m:den>
              </m:f>
            </m:e>
          </m:d>
          <m:r>
            <w:rPr>
              <w:rFonts w:ascii="Cambria Math" w:eastAsiaTheme="minorEastAsia" w:hAnsi="Cambria Math" w:cs="Times New Roman"/>
              <w:sz w:val="18"/>
              <w:szCs w:val="24"/>
            </w:rPr>
            <m:t>∙</m:t>
          </m:r>
          <m:d>
            <m:dPr>
              <m:ctrlPr>
                <w:rPr>
                  <w:rFonts w:ascii="Cambria Math" w:eastAsiaTheme="minorEastAsia" w:hAnsi="Cambria Math" w:cs="Times New Roman"/>
                  <w:i/>
                  <w:sz w:val="18"/>
                  <w:szCs w:val="24"/>
                </w:rPr>
              </m:ctrlPr>
            </m:dPr>
            <m:e>
              <m:f>
                <m:fPr>
                  <m:ctrlPr>
                    <w:rPr>
                      <w:rFonts w:ascii="Cambria Math" w:eastAsiaTheme="minorEastAsia" w:hAnsi="Cambria Math" w:cs="Times New Roman"/>
                      <w:i/>
                      <w:sz w:val="18"/>
                      <w:szCs w:val="24"/>
                    </w:rPr>
                  </m:ctrlPr>
                </m:fPr>
                <m:num>
                  <m:r>
                    <w:rPr>
                      <w:rFonts w:ascii="Cambria Math" w:eastAsiaTheme="minorEastAsia" w:hAnsi="Cambria Math" w:cs="Times New Roman"/>
                      <w:sz w:val="18"/>
                      <w:szCs w:val="24"/>
                    </w:rPr>
                    <m:t>1000 mg</m:t>
                  </m:r>
                </m:num>
                <m:den>
                  <m:r>
                    <w:rPr>
                      <w:rFonts w:ascii="Cambria Math" w:eastAsiaTheme="minorEastAsia" w:hAnsi="Cambria Math" w:cs="Times New Roman"/>
                      <w:sz w:val="18"/>
                      <w:szCs w:val="24"/>
                    </w:rPr>
                    <m:t>1 g</m:t>
                  </m:r>
                </m:den>
              </m:f>
            </m:e>
          </m:d>
        </m:oMath>
      </m:oMathPara>
    </w:p>
    <w:p w14:paraId="5424B2AE" w14:textId="77777777" w:rsidR="00BC561A" w:rsidRDefault="00BC561A" w:rsidP="00BC561A">
      <w:pPr>
        <w:spacing w:after="0" w:line="480" w:lineRule="auto"/>
        <w:rPr>
          <w:rFonts w:ascii="Times New Roman" w:eastAsiaTheme="minorEastAsia" w:hAnsi="Times New Roman" w:cs="Times New Roman"/>
          <w:sz w:val="24"/>
          <w:szCs w:val="24"/>
        </w:rPr>
      </w:pPr>
    </w:p>
    <w:p w14:paraId="1EE79B06" w14:textId="77777777" w:rsidR="00BC561A" w:rsidRDefault="00BC561A" w:rsidP="00BC561A">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mass of Red 40 in 100 mL of Kool-Aid Bursts Cherry is 16 mg. </w:t>
      </w:r>
    </w:p>
    <w:p w14:paraId="400A1A96" w14:textId="1D3D8B24" w:rsidR="00BC561A" w:rsidRPr="00BC561A" w:rsidRDefault="00BC561A" w:rsidP="00BC561A">
      <w:pPr>
        <w:tabs>
          <w:tab w:val="left" w:pos="720"/>
        </w:tabs>
        <w:spacing w:after="0"/>
        <w:rPr>
          <w:rFonts w:ascii="Times New Roman" w:eastAsia="Times New Roman" w:hAnsi="Times New Roman" w:cs="Times New Roman"/>
          <w:color w:val="000000"/>
          <w:sz w:val="24"/>
          <w:szCs w:val="24"/>
          <w:shd w:val="clear" w:color="auto" w:fill="FFFFFF"/>
        </w:rPr>
      </w:pPr>
    </w:p>
    <w:sectPr w:rsidR="00BC561A" w:rsidRPr="00BC561A" w:rsidSect="0006687A">
      <w:type w:val="continuous"/>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D2FAA" w14:textId="77777777" w:rsidR="00BE54B1" w:rsidRDefault="00BE54B1" w:rsidP="0059327F">
      <w:pPr>
        <w:spacing w:after="0" w:line="240" w:lineRule="auto"/>
      </w:pPr>
      <w:r>
        <w:separator/>
      </w:r>
    </w:p>
  </w:endnote>
  <w:endnote w:type="continuationSeparator" w:id="0">
    <w:p w14:paraId="02179861" w14:textId="77777777" w:rsidR="00BE54B1" w:rsidRDefault="00BE54B1" w:rsidP="00593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6107078"/>
      <w:docPartObj>
        <w:docPartGallery w:val="Page Numbers (Bottom of Page)"/>
        <w:docPartUnique/>
      </w:docPartObj>
    </w:sdtPr>
    <w:sdtEndPr>
      <w:rPr>
        <w:noProof/>
      </w:rPr>
    </w:sdtEndPr>
    <w:sdtContent>
      <w:p w14:paraId="2272C69A" w14:textId="3BE8FC85" w:rsidR="001226E2" w:rsidRDefault="001226E2">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2839C7C8" w14:textId="77777777" w:rsidR="001226E2" w:rsidRDefault="001226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794151"/>
      <w:docPartObj>
        <w:docPartGallery w:val="Page Numbers (Bottom of Page)"/>
        <w:docPartUnique/>
      </w:docPartObj>
    </w:sdtPr>
    <w:sdtEndPr>
      <w:rPr>
        <w:noProof/>
      </w:rPr>
    </w:sdtEndPr>
    <w:sdtContent>
      <w:p w14:paraId="070C11E3" w14:textId="77777777" w:rsidR="001226E2" w:rsidRDefault="001226E2">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7516E862" w14:textId="77777777" w:rsidR="001226E2" w:rsidRDefault="00122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4CD03" w14:textId="77777777" w:rsidR="00BE54B1" w:rsidRDefault="00BE54B1" w:rsidP="0059327F">
      <w:pPr>
        <w:spacing w:after="0" w:line="240" w:lineRule="auto"/>
      </w:pPr>
      <w:r>
        <w:separator/>
      </w:r>
    </w:p>
  </w:footnote>
  <w:footnote w:type="continuationSeparator" w:id="0">
    <w:p w14:paraId="1DD04A59" w14:textId="77777777" w:rsidR="00BE54B1" w:rsidRDefault="00BE54B1" w:rsidP="00593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255B"/>
    <w:multiLevelType w:val="hybridMultilevel"/>
    <w:tmpl w:val="06EE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60A9F"/>
    <w:multiLevelType w:val="hybridMultilevel"/>
    <w:tmpl w:val="0B66B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6C40FF"/>
    <w:multiLevelType w:val="hybridMultilevel"/>
    <w:tmpl w:val="F66C5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chel Haislip">
    <w15:presenceInfo w15:providerId="Windows Live" w15:userId="e9c0d4fc23f7b0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6CFA"/>
    <w:rsid w:val="00012A4C"/>
    <w:rsid w:val="00021A3C"/>
    <w:rsid w:val="0003129E"/>
    <w:rsid w:val="00043AEE"/>
    <w:rsid w:val="0006687A"/>
    <w:rsid w:val="00085D0C"/>
    <w:rsid w:val="000B3274"/>
    <w:rsid w:val="000B58BF"/>
    <w:rsid w:val="000E55E1"/>
    <w:rsid w:val="000E7768"/>
    <w:rsid w:val="000F1B8C"/>
    <w:rsid w:val="00110731"/>
    <w:rsid w:val="001226E2"/>
    <w:rsid w:val="00141EF5"/>
    <w:rsid w:val="00183706"/>
    <w:rsid w:val="001C3A39"/>
    <w:rsid w:val="001E5D8C"/>
    <w:rsid w:val="001F50BE"/>
    <w:rsid w:val="00220BC6"/>
    <w:rsid w:val="00284AC5"/>
    <w:rsid w:val="00285751"/>
    <w:rsid w:val="002A19AB"/>
    <w:rsid w:val="002C1C5C"/>
    <w:rsid w:val="002C3BAE"/>
    <w:rsid w:val="002D6A7B"/>
    <w:rsid w:val="002E000A"/>
    <w:rsid w:val="002E1B45"/>
    <w:rsid w:val="002E7E6B"/>
    <w:rsid w:val="00324F56"/>
    <w:rsid w:val="00350DBC"/>
    <w:rsid w:val="003529CB"/>
    <w:rsid w:val="00360F3F"/>
    <w:rsid w:val="0036714B"/>
    <w:rsid w:val="00373100"/>
    <w:rsid w:val="00375844"/>
    <w:rsid w:val="00376D27"/>
    <w:rsid w:val="0038554F"/>
    <w:rsid w:val="003938B0"/>
    <w:rsid w:val="003940DB"/>
    <w:rsid w:val="00395F06"/>
    <w:rsid w:val="003A1E49"/>
    <w:rsid w:val="003B476B"/>
    <w:rsid w:val="003B5D1F"/>
    <w:rsid w:val="003B7CE3"/>
    <w:rsid w:val="003C4FF0"/>
    <w:rsid w:val="003E5600"/>
    <w:rsid w:val="003F3485"/>
    <w:rsid w:val="003F654E"/>
    <w:rsid w:val="00412483"/>
    <w:rsid w:val="00415729"/>
    <w:rsid w:val="00420D89"/>
    <w:rsid w:val="00444D5C"/>
    <w:rsid w:val="00456B41"/>
    <w:rsid w:val="00457C5D"/>
    <w:rsid w:val="00465F39"/>
    <w:rsid w:val="00474241"/>
    <w:rsid w:val="00496D7D"/>
    <w:rsid w:val="004B11C4"/>
    <w:rsid w:val="004C35AF"/>
    <w:rsid w:val="004F2607"/>
    <w:rsid w:val="00506CFA"/>
    <w:rsid w:val="00526D9B"/>
    <w:rsid w:val="00535DFE"/>
    <w:rsid w:val="00536660"/>
    <w:rsid w:val="00544DD3"/>
    <w:rsid w:val="005462B7"/>
    <w:rsid w:val="00563B67"/>
    <w:rsid w:val="00590308"/>
    <w:rsid w:val="0059327F"/>
    <w:rsid w:val="00596744"/>
    <w:rsid w:val="005972E5"/>
    <w:rsid w:val="005A380A"/>
    <w:rsid w:val="005D628C"/>
    <w:rsid w:val="005E3B7C"/>
    <w:rsid w:val="00600240"/>
    <w:rsid w:val="00611B5D"/>
    <w:rsid w:val="00615C69"/>
    <w:rsid w:val="00654DCE"/>
    <w:rsid w:val="0065604C"/>
    <w:rsid w:val="00667EDE"/>
    <w:rsid w:val="00677F76"/>
    <w:rsid w:val="00690191"/>
    <w:rsid w:val="00697433"/>
    <w:rsid w:val="006A055E"/>
    <w:rsid w:val="006B5BE2"/>
    <w:rsid w:val="006B7C7E"/>
    <w:rsid w:val="006C1108"/>
    <w:rsid w:val="006F628E"/>
    <w:rsid w:val="006F65E2"/>
    <w:rsid w:val="00700068"/>
    <w:rsid w:val="00703C91"/>
    <w:rsid w:val="00732986"/>
    <w:rsid w:val="00747FED"/>
    <w:rsid w:val="007751DF"/>
    <w:rsid w:val="00786732"/>
    <w:rsid w:val="007C31C6"/>
    <w:rsid w:val="00827668"/>
    <w:rsid w:val="008457EC"/>
    <w:rsid w:val="00851611"/>
    <w:rsid w:val="00875BF0"/>
    <w:rsid w:val="008906B8"/>
    <w:rsid w:val="008A15B5"/>
    <w:rsid w:val="008A61D5"/>
    <w:rsid w:val="008B2C5A"/>
    <w:rsid w:val="008E5EF3"/>
    <w:rsid w:val="008F05C2"/>
    <w:rsid w:val="008F2B89"/>
    <w:rsid w:val="008F5AFC"/>
    <w:rsid w:val="0091027F"/>
    <w:rsid w:val="00926E23"/>
    <w:rsid w:val="00944D05"/>
    <w:rsid w:val="00981D91"/>
    <w:rsid w:val="0099416F"/>
    <w:rsid w:val="009A33A3"/>
    <w:rsid w:val="009D77A5"/>
    <w:rsid w:val="00A17E76"/>
    <w:rsid w:val="00A65AFF"/>
    <w:rsid w:val="00AA585A"/>
    <w:rsid w:val="00AA7A1A"/>
    <w:rsid w:val="00AD512E"/>
    <w:rsid w:val="00AD5E2D"/>
    <w:rsid w:val="00AE594E"/>
    <w:rsid w:val="00AF292F"/>
    <w:rsid w:val="00B10FC5"/>
    <w:rsid w:val="00B150F5"/>
    <w:rsid w:val="00B52A9F"/>
    <w:rsid w:val="00B84043"/>
    <w:rsid w:val="00B91324"/>
    <w:rsid w:val="00B933E2"/>
    <w:rsid w:val="00B97AB1"/>
    <w:rsid w:val="00BC1398"/>
    <w:rsid w:val="00BC561A"/>
    <w:rsid w:val="00BC7E62"/>
    <w:rsid w:val="00BE382F"/>
    <w:rsid w:val="00BE3940"/>
    <w:rsid w:val="00BE54B1"/>
    <w:rsid w:val="00BF4443"/>
    <w:rsid w:val="00BF5C43"/>
    <w:rsid w:val="00C05019"/>
    <w:rsid w:val="00C269DD"/>
    <w:rsid w:val="00C5451B"/>
    <w:rsid w:val="00C64481"/>
    <w:rsid w:val="00C77938"/>
    <w:rsid w:val="00C854A0"/>
    <w:rsid w:val="00C87CAC"/>
    <w:rsid w:val="00C919DE"/>
    <w:rsid w:val="00C9258D"/>
    <w:rsid w:val="00CC0B16"/>
    <w:rsid w:val="00CD0D93"/>
    <w:rsid w:val="00CD1B55"/>
    <w:rsid w:val="00CD1C8C"/>
    <w:rsid w:val="00CD69EE"/>
    <w:rsid w:val="00CF0872"/>
    <w:rsid w:val="00D152C0"/>
    <w:rsid w:val="00D3654C"/>
    <w:rsid w:val="00D37949"/>
    <w:rsid w:val="00D6044A"/>
    <w:rsid w:val="00D730AC"/>
    <w:rsid w:val="00D92C31"/>
    <w:rsid w:val="00DB1C6C"/>
    <w:rsid w:val="00E00B08"/>
    <w:rsid w:val="00E054F5"/>
    <w:rsid w:val="00E1386B"/>
    <w:rsid w:val="00E150A0"/>
    <w:rsid w:val="00E2017C"/>
    <w:rsid w:val="00E54063"/>
    <w:rsid w:val="00E60845"/>
    <w:rsid w:val="00E613CA"/>
    <w:rsid w:val="00E64881"/>
    <w:rsid w:val="00E93306"/>
    <w:rsid w:val="00E9616D"/>
    <w:rsid w:val="00EA307F"/>
    <w:rsid w:val="00EA73B4"/>
    <w:rsid w:val="00EC5CAF"/>
    <w:rsid w:val="00ED3862"/>
    <w:rsid w:val="00ED46D8"/>
    <w:rsid w:val="00EF498F"/>
    <w:rsid w:val="00F00C51"/>
    <w:rsid w:val="00F14413"/>
    <w:rsid w:val="00F31C27"/>
    <w:rsid w:val="00F578ED"/>
    <w:rsid w:val="00FA3E71"/>
    <w:rsid w:val="00FD5871"/>
    <w:rsid w:val="00FE1F49"/>
    <w:rsid w:val="00FE701A"/>
    <w:rsid w:val="00FE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7F72"/>
  <w15:docId w15:val="{AAE7264B-3FB7-4E03-857B-889257B1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FF"/>
  </w:style>
  <w:style w:type="paragraph" w:styleId="Heading1">
    <w:name w:val="heading 1"/>
    <w:basedOn w:val="Normal"/>
    <w:next w:val="Normal"/>
    <w:link w:val="Heading1Char"/>
    <w:uiPriority w:val="9"/>
    <w:qFormat/>
    <w:rsid w:val="00E540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0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6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27F"/>
  </w:style>
  <w:style w:type="paragraph" w:styleId="Footer">
    <w:name w:val="footer"/>
    <w:basedOn w:val="Normal"/>
    <w:link w:val="FooterChar"/>
    <w:uiPriority w:val="99"/>
    <w:unhideWhenUsed/>
    <w:rsid w:val="00593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27F"/>
  </w:style>
  <w:style w:type="paragraph" w:styleId="BalloonText">
    <w:name w:val="Balloon Text"/>
    <w:basedOn w:val="Normal"/>
    <w:link w:val="BalloonTextChar"/>
    <w:uiPriority w:val="99"/>
    <w:semiHidden/>
    <w:unhideWhenUsed/>
    <w:rsid w:val="00DB1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C6C"/>
    <w:rPr>
      <w:rFonts w:ascii="Tahoma" w:hAnsi="Tahoma" w:cs="Tahoma"/>
      <w:sz w:val="16"/>
      <w:szCs w:val="16"/>
    </w:rPr>
  </w:style>
  <w:style w:type="character" w:styleId="PlaceholderText">
    <w:name w:val="Placeholder Text"/>
    <w:basedOn w:val="DefaultParagraphFont"/>
    <w:uiPriority w:val="99"/>
    <w:semiHidden/>
    <w:rsid w:val="00C9258D"/>
    <w:rPr>
      <w:color w:val="808080"/>
    </w:rPr>
  </w:style>
  <w:style w:type="paragraph" w:styleId="Caption">
    <w:name w:val="caption"/>
    <w:basedOn w:val="Normal"/>
    <w:next w:val="Normal"/>
    <w:uiPriority w:val="35"/>
    <w:unhideWhenUsed/>
    <w:qFormat/>
    <w:rsid w:val="00FE7E5D"/>
    <w:pPr>
      <w:spacing w:line="240" w:lineRule="auto"/>
    </w:pPr>
    <w:rPr>
      <w:b/>
      <w:bCs/>
      <w:color w:val="4F81BD" w:themeColor="accent1"/>
      <w:sz w:val="18"/>
      <w:szCs w:val="18"/>
    </w:rPr>
  </w:style>
  <w:style w:type="character" w:styleId="Hyperlink">
    <w:name w:val="Hyperlink"/>
    <w:basedOn w:val="DefaultParagraphFont"/>
    <w:uiPriority w:val="99"/>
    <w:unhideWhenUsed/>
    <w:rsid w:val="00E1386B"/>
    <w:rPr>
      <w:color w:val="0000FF" w:themeColor="hyperlink"/>
      <w:u w:val="single"/>
    </w:rPr>
  </w:style>
  <w:style w:type="character" w:customStyle="1" w:styleId="Heading1Char">
    <w:name w:val="Heading 1 Char"/>
    <w:basedOn w:val="DefaultParagraphFont"/>
    <w:link w:val="Heading1"/>
    <w:uiPriority w:val="9"/>
    <w:rsid w:val="00E540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54063"/>
    <w:pPr>
      <w:outlineLvl w:val="9"/>
    </w:pPr>
    <w:rPr>
      <w:lang w:eastAsia="ja-JP"/>
    </w:rPr>
  </w:style>
  <w:style w:type="character" w:styleId="Strong">
    <w:name w:val="Strong"/>
    <w:basedOn w:val="DefaultParagraphFont"/>
    <w:uiPriority w:val="22"/>
    <w:qFormat/>
    <w:rsid w:val="00E54063"/>
    <w:rPr>
      <w:b/>
      <w:bCs/>
    </w:rPr>
  </w:style>
  <w:style w:type="paragraph" w:styleId="Title">
    <w:name w:val="Title"/>
    <w:basedOn w:val="Normal"/>
    <w:next w:val="Normal"/>
    <w:link w:val="TitleChar"/>
    <w:uiPriority w:val="10"/>
    <w:qFormat/>
    <w:rsid w:val="00E540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06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54063"/>
    <w:pPr>
      <w:spacing w:after="0" w:line="240" w:lineRule="auto"/>
    </w:pPr>
  </w:style>
  <w:style w:type="character" w:customStyle="1" w:styleId="Heading2Char">
    <w:name w:val="Heading 2 Char"/>
    <w:basedOn w:val="DefaultParagraphFont"/>
    <w:link w:val="Heading2"/>
    <w:uiPriority w:val="9"/>
    <w:rsid w:val="00E54063"/>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54063"/>
    <w:rPr>
      <w:i/>
      <w:iCs/>
      <w:color w:val="808080" w:themeColor="text1" w:themeTint="7F"/>
    </w:rPr>
  </w:style>
  <w:style w:type="character" w:styleId="Emphasis">
    <w:name w:val="Emphasis"/>
    <w:basedOn w:val="DefaultParagraphFont"/>
    <w:uiPriority w:val="20"/>
    <w:qFormat/>
    <w:rsid w:val="00E54063"/>
    <w:rPr>
      <w:i/>
      <w:iCs/>
    </w:rPr>
  </w:style>
  <w:style w:type="paragraph" w:styleId="TOC1">
    <w:name w:val="toc 1"/>
    <w:basedOn w:val="Normal"/>
    <w:next w:val="Normal"/>
    <w:autoRedefine/>
    <w:uiPriority w:val="39"/>
    <w:unhideWhenUsed/>
    <w:rsid w:val="00043AEE"/>
    <w:pPr>
      <w:tabs>
        <w:tab w:val="right" w:leader="dot" w:pos="9350"/>
      </w:tabs>
      <w:spacing w:after="100" w:line="480" w:lineRule="auto"/>
    </w:pPr>
    <w:rPr>
      <w:rFonts w:ascii="Times New Roman" w:hAnsi="Times New Roman" w:cs="Times New Roman"/>
      <w:sz w:val="32"/>
      <w:szCs w:val="32"/>
      <w:u w:val="dotted"/>
    </w:rPr>
  </w:style>
  <w:style w:type="character" w:styleId="CommentReference">
    <w:name w:val="annotation reference"/>
    <w:basedOn w:val="DefaultParagraphFont"/>
    <w:uiPriority w:val="99"/>
    <w:semiHidden/>
    <w:unhideWhenUsed/>
    <w:rsid w:val="002C3BAE"/>
    <w:rPr>
      <w:sz w:val="16"/>
      <w:szCs w:val="16"/>
    </w:rPr>
  </w:style>
  <w:style w:type="paragraph" w:styleId="CommentText">
    <w:name w:val="annotation text"/>
    <w:basedOn w:val="Normal"/>
    <w:link w:val="CommentTextChar"/>
    <w:uiPriority w:val="99"/>
    <w:unhideWhenUsed/>
    <w:rsid w:val="002C3BAE"/>
    <w:pPr>
      <w:spacing w:line="240" w:lineRule="auto"/>
    </w:pPr>
    <w:rPr>
      <w:sz w:val="20"/>
      <w:szCs w:val="20"/>
    </w:rPr>
  </w:style>
  <w:style w:type="character" w:customStyle="1" w:styleId="CommentTextChar">
    <w:name w:val="Comment Text Char"/>
    <w:basedOn w:val="DefaultParagraphFont"/>
    <w:link w:val="CommentText"/>
    <w:uiPriority w:val="99"/>
    <w:rsid w:val="002C3BAE"/>
    <w:rPr>
      <w:sz w:val="20"/>
      <w:szCs w:val="20"/>
    </w:rPr>
  </w:style>
  <w:style w:type="paragraph" w:styleId="CommentSubject">
    <w:name w:val="annotation subject"/>
    <w:basedOn w:val="CommentText"/>
    <w:next w:val="CommentText"/>
    <w:link w:val="CommentSubjectChar"/>
    <w:uiPriority w:val="99"/>
    <w:semiHidden/>
    <w:unhideWhenUsed/>
    <w:rsid w:val="002C3BAE"/>
    <w:rPr>
      <w:b/>
      <w:bCs/>
    </w:rPr>
  </w:style>
  <w:style w:type="character" w:customStyle="1" w:styleId="CommentSubjectChar">
    <w:name w:val="Comment Subject Char"/>
    <w:basedOn w:val="CommentTextChar"/>
    <w:link w:val="CommentSubject"/>
    <w:uiPriority w:val="99"/>
    <w:semiHidden/>
    <w:rsid w:val="002C3BAE"/>
    <w:rPr>
      <w:b/>
      <w:bCs/>
      <w:sz w:val="20"/>
      <w:szCs w:val="20"/>
    </w:rPr>
  </w:style>
  <w:style w:type="paragraph" w:styleId="ListParagraph">
    <w:name w:val="List Paragraph"/>
    <w:basedOn w:val="Normal"/>
    <w:uiPriority w:val="34"/>
    <w:qFormat/>
    <w:rsid w:val="00EC5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84608">
      <w:bodyDiv w:val="1"/>
      <w:marLeft w:val="0"/>
      <w:marRight w:val="0"/>
      <w:marTop w:val="0"/>
      <w:marBottom w:val="0"/>
      <w:divBdr>
        <w:top w:val="none" w:sz="0" w:space="0" w:color="auto"/>
        <w:left w:val="none" w:sz="0" w:space="0" w:color="auto"/>
        <w:bottom w:val="none" w:sz="0" w:space="0" w:color="auto"/>
        <w:right w:val="none" w:sz="0" w:space="0" w:color="auto"/>
      </w:divBdr>
    </w:div>
    <w:div w:id="472333374">
      <w:bodyDiv w:val="1"/>
      <w:marLeft w:val="0"/>
      <w:marRight w:val="0"/>
      <w:marTop w:val="0"/>
      <w:marBottom w:val="0"/>
      <w:divBdr>
        <w:top w:val="none" w:sz="0" w:space="0" w:color="auto"/>
        <w:left w:val="none" w:sz="0" w:space="0" w:color="auto"/>
        <w:bottom w:val="none" w:sz="0" w:space="0" w:color="auto"/>
        <w:right w:val="none" w:sz="0" w:space="0" w:color="auto"/>
      </w:divBdr>
    </w:div>
    <w:div w:id="576863782">
      <w:bodyDiv w:val="1"/>
      <w:marLeft w:val="0"/>
      <w:marRight w:val="0"/>
      <w:marTop w:val="0"/>
      <w:marBottom w:val="0"/>
      <w:divBdr>
        <w:top w:val="none" w:sz="0" w:space="0" w:color="auto"/>
        <w:left w:val="none" w:sz="0" w:space="0" w:color="auto"/>
        <w:bottom w:val="none" w:sz="0" w:space="0" w:color="auto"/>
        <w:right w:val="none" w:sz="0" w:space="0" w:color="auto"/>
      </w:divBdr>
    </w:div>
    <w:div w:id="743793938">
      <w:bodyDiv w:val="1"/>
      <w:marLeft w:val="0"/>
      <w:marRight w:val="0"/>
      <w:marTop w:val="0"/>
      <w:marBottom w:val="0"/>
      <w:divBdr>
        <w:top w:val="none" w:sz="0" w:space="0" w:color="auto"/>
        <w:left w:val="none" w:sz="0" w:space="0" w:color="auto"/>
        <w:bottom w:val="none" w:sz="0" w:space="0" w:color="auto"/>
        <w:right w:val="none" w:sz="0" w:space="0" w:color="auto"/>
      </w:divBdr>
      <w:divsChild>
        <w:div w:id="166211102">
          <w:marLeft w:val="0"/>
          <w:marRight w:val="0"/>
          <w:marTop w:val="0"/>
          <w:marBottom w:val="0"/>
          <w:divBdr>
            <w:top w:val="none" w:sz="0" w:space="0" w:color="auto"/>
            <w:left w:val="none" w:sz="0" w:space="0" w:color="auto"/>
            <w:bottom w:val="none" w:sz="0" w:space="0" w:color="auto"/>
            <w:right w:val="none" w:sz="0" w:space="0" w:color="auto"/>
          </w:divBdr>
        </w:div>
        <w:div w:id="1285847880">
          <w:marLeft w:val="0"/>
          <w:marRight w:val="0"/>
          <w:marTop w:val="0"/>
          <w:marBottom w:val="0"/>
          <w:divBdr>
            <w:top w:val="none" w:sz="0" w:space="0" w:color="auto"/>
            <w:left w:val="none" w:sz="0" w:space="0" w:color="auto"/>
            <w:bottom w:val="none" w:sz="0" w:space="0" w:color="auto"/>
            <w:right w:val="none" w:sz="0" w:space="0" w:color="auto"/>
          </w:divBdr>
        </w:div>
        <w:div w:id="719943046">
          <w:marLeft w:val="0"/>
          <w:marRight w:val="0"/>
          <w:marTop w:val="0"/>
          <w:marBottom w:val="0"/>
          <w:divBdr>
            <w:top w:val="none" w:sz="0" w:space="0" w:color="auto"/>
            <w:left w:val="none" w:sz="0" w:space="0" w:color="auto"/>
            <w:bottom w:val="none" w:sz="0" w:space="0" w:color="auto"/>
            <w:right w:val="none" w:sz="0" w:space="0" w:color="auto"/>
          </w:divBdr>
        </w:div>
        <w:div w:id="860357640">
          <w:marLeft w:val="0"/>
          <w:marRight w:val="0"/>
          <w:marTop w:val="0"/>
          <w:marBottom w:val="0"/>
          <w:divBdr>
            <w:top w:val="none" w:sz="0" w:space="0" w:color="auto"/>
            <w:left w:val="none" w:sz="0" w:space="0" w:color="auto"/>
            <w:bottom w:val="none" w:sz="0" w:space="0" w:color="auto"/>
            <w:right w:val="none" w:sz="0" w:space="0" w:color="auto"/>
          </w:divBdr>
        </w:div>
        <w:div w:id="843781225">
          <w:marLeft w:val="0"/>
          <w:marRight w:val="0"/>
          <w:marTop w:val="0"/>
          <w:marBottom w:val="0"/>
          <w:divBdr>
            <w:top w:val="none" w:sz="0" w:space="0" w:color="auto"/>
            <w:left w:val="none" w:sz="0" w:space="0" w:color="auto"/>
            <w:bottom w:val="none" w:sz="0" w:space="0" w:color="auto"/>
            <w:right w:val="none" w:sz="0" w:space="0" w:color="auto"/>
          </w:divBdr>
        </w:div>
        <w:div w:id="240140640">
          <w:marLeft w:val="0"/>
          <w:marRight w:val="0"/>
          <w:marTop w:val="0"/>
          <w:marBottom w:val="0"/>
          <w:divBdr>
            <w:top w:val="none" w:sz="0" w:space="0" w:color="auto"/>
            <w:left w:val="none" w:sz="0" w:space="0" w:color="auto"/>
            <w:bottom w:val="none" w:sz="0" w:space="0" w:color="auto"/>
            <w:right w:val="none" w:sz="0" w:space="0" w:color="auto"/>
          </w:divBdr>
        </w:div>
      </w:divsChild>
    </w:div>
    <w:div w:id="1227452406">
      <w:bodyDiv w:val="1"/>
      <w:marLeft w:val="0"/>
      <w:marRight w:val="0"/>
      <w:marTop w:val="0"/>
      <w:marBottom w:val="0"/>
      <w:divBdr>
        <w:top w:val="none" w:sz="0" w:space="0" w:color="auto"/>
        <w:left w:val="none" w:sz="0" w:space="0" w:color="auto"/>
        <w:bottom w:val="none" w:sz="0" w:space="0" w:color="auto"/>
        <w:right w:val="none" w:sz="0" w:space="0" w:color="auto"/>
      </w:divBdr>
    </w:div>
    <w:div w:id="167426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hais\Documents\Research\dye%20overlap%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scatterChart>
        <c:scatterStyle val="smoothMarker"/>
        <c:varyColors val="0"/>
        <c:ser>
          <c:idx val="0"/>
          <c:order val="0"/>
          <c:tx>
            <c:v>red</c:v>
          </c:tx>
          <c:marker>
            <c:symbol val="none"/>
          </c:marker>
          <c:xVal>
            <c:numRef>
              <c:f>Sheet1!$A$3:$A$123</c:f>
              <c:numCache>
                <c:formatCode>General</c:formatCode>
                <c:ptCount val="121"/>
                <c:pt idx="0">
                  <c:v>799.9783936</c:v>
                </c:pt>
                <c:pt idx="1">
                  <c:v>794.97784420000005</c:v>
                </c:pt>
                <c:pt idx="2">
                  <c:v>789.96734619999995</c:v>
                </c:pt>
                <c:pt idx="3">
                  <c:v>784.94696039999997</c:v>
                </c:pt>
                <c:pt idx="4">
                  <c:v>780.05670169999996</c:v>
                </c:pt>
                <c:pt idx="5">
                  <c:v>775.01708980000001</c:v>
                </c:pt>
                <c:pt idx="6">
                  <c:v>769.96783449999998</c:v>
                </c:pt>
                <c:pt idx="7">
                  <c:v>765.04962160000002</c:v>
                </c:pt>
                <c:pt idx="8">
                  <c:v>759.98144530000002</c:v>
                </c:pt>
                <c:pt idx="9">
                  <c:v>755.04498290000004</c:v>
                </c:pt>
                <c:pt idx="10">
                  <c:v>749.95819089999998</c:v>
                </c:pt>
                <c:pt idx="11">
                  <c:v>745.0037231</c:v>
                </c:pt>
                <c:pt idx="12">
                  <c:v>740.04046630000005</c:v>
                </c:pt>
                <c:pt idx="13">
                  <c:v>735.06854250000004</c:v>
                </c:pt>
                <c:pt idx="14">
                  <c:v>729.9454346</c:v>
                </c:pt>
                <c:pt idx="15">
                  <c:v>724.95593259999998</c:v>
                </c:pt>
                <c:pt idx="16">
                  <c:v>719.95788570000002</c:v>
                </c:pt>
                <c:pt idx="17">
                  <c:v>714.95135500000004</c:v>
                </c:pt>
                <c:pt idx="18">
                  <c:v>709.93640140000002</c:v>
                </c:pt>
                <c:pt idx="19">
                  <c:v>705.05670169999996</c:v>
                </c:pt>
                <c:pt idx="20">
                  <c:v>700.0252686</c:v>
                </c:pt>
                <c:pt idx="21">
                  <c:v>694.98559569999998</c:v>
                </c:pt>
                <c:pt idx="22">
                  <c:v>689.93774410000003</c:v>
                </c:pt>
                <c:pt idx="23">
                  <c:v>685.02630620000002</c:v>
                </c:pt>
                <c:pt idx="24">
                  <c:v>679.96246340000005</c:v>
                </c:pt>
                <c:pt idx="25">
                  <c:v>675.03564449999999</c:v>
                </c:pt>
                <c:pt idx="26">
                  <c:v>669.95605469999998</c:v>
                </c:pt>
                <c:pt idx="27">
                  <c:v>665.01397710000003</c:v>
                </c:pt>
                <c:pt idx="28">
                  <c:v>660.06457520000004</c:v>
                </c:pt>
                <c:pt idx="29">
                  <c:v>654.96191409999994</c:v>
                </c:pt>
                <c:pt idx="30">
                  <c:v>649.99761960000001</c:v>
                </c:pt>
                <c:pt idx="31">
                  <c:v>645.02612299999998</c:v>
                </c:pt>
                <c:pt idx="32">
                  <c:v>640.04742429999999</c:v>
                </c:pt>
                <c:pt idx="33">
                  <c:v>635.06164550000005</c:v>
                </c:pt>
                <c:pt idx="34">
                  <c:v>630.06878659999995</c:v>
                </c:pt>
                <c:pt idx="35">
                  <c:v>625.06890869999995</c:v>
                </c:pt>
                <c:pt idx="36">
                  <c:v>620.06207280000001</c:v>
                </c:pt>
                <c:pt idx="37">
                  <c:v>615.04833980000001</c:v>
                </c:pt>
                <c:pt idx="38">
                  <c:v>610.02777100000003</c:v>
                </c:pt>
                <c:pt idx="39">
                  <c:v>605.00042719999999</c:v>
                </c:pt>
                <c:pt idx="40">
                  <c:v>599.96630860000005</c:v>
                </c:pt>
                <c:pt idx="41">
                  <c:v>595.07391359999997</c:v>
                </c:pt>
                <c:pt idx="42">
                  <c:v>590.02673340000001</c:v>
                </c:pt>
                <c:pt idx="43">
                  <c:v>584.97296140000003</c:v>
                </c:pt>
                <c:pt idx="44">
                  <c:v>580.06158449999998</c:v>
                </c:pt>
                <c:pt idx="45">
                  <c:v>574.99511719999998</c:v>
                </c:pt>
                <c:pt idx="46">
                  <c:v>570.07147220000002</c:v>
                </c:pt>
                <c:pt idx="47">
                  <c:v>564.99237059999996</c:v>
                </c:pt>
                <c:pt idx="48">
                  <c:v>560.05670169999996</c:v>
                </c:pt>
                <c:pt idx="49">
                  <c:v>554.96527100000003</c:v>
                </c:pt>
                <c:pt idx="50">
                  <c:v>550.01770020000004</c:v>
                </c:pt>
                <c:pt idx="51">
                  <c:v>545.06439209999996</c:v>
                </c:pt>
                <c:pt idx="52">
                  <c:v>539.95501709999996</c:v>
                </c:pt>
                <c:pt idx="53">
                  <c:v>534.99011229999996</c:v>
                </c:pt>
                <c:pt idx="54">
                  <c:v>530.01965329999996</c:v>
                </c:pt>
                <c:pt idx="55">
                  <c:v>525.04364009999995</c:v>
                </c:pt>
                <c:pt idx="56">
                  <c:v>520.06207280000001</c:v>
                </c:pt>
                <c:pt idx="57">
                  <c:v>515.07513429999995</c:v>
                </c:pt>
                <c:pt idx="58">
                  <c:v>509.93139650000001</c:v>
                </c:pt>
                <c:pt idx="59">
                  <c:v>504.93350220000002</c:v>
                </c:pt>
                <c:pt idx="60">
                  <c:v>499.93032840000001</c:v>
                </c:pt>
                <c:pt idx="61">
                  <c:v>495.07376099999999</c:v>
                </c:pt>
                <c:pt idx="62">
                  <c:v>490.06033330000002</c:v>
                </c:pt>
                <c:pt idx="63">
                  <c:v>485.04177859999999</c:v>
                </c:pt>
                <c:pt idx="64">
                  <c:v>480.01812740000003</c:v>
                </c:pt>
                <c:pt idx="65">
                  <c:v>474.98944089999998</c:v>
                </c:pt>
                <c:pt idx="66">
                  <c:v>469.95578</c:v>
                </c:pt>
                <c:pt idx="67">
                  <c:v>465.06994630000003</c:v>
                </c:pt>
                <c:pt idx="68">
                  <c:v>460.02664179999999</c:v>
                </c:pt>
                <c:pt idx="69">
                  <c:v>454.97854610000002</c:v>
                </c:pt>
                <c:pt idx="70">
                  <c:v>449.92565919999998</c:v>
                </c:pt>
                <c:pt idx="71">
                  <c:v>445.02136230000002</c:v>
                </c:pt>
                <c:pt idx="72">
                  <c:v>439.95925899999997</c:v>
                </c:pt>
                <c:pt idx="73">
                  <c:v>435.0461426</c:v>
                </c:pt>
                <c:pt idx="74">
                  <c:v>429.97497559999999</c:v>
                </c:pt>
                <c:pt idx="75">
                  <c:v>425.05319209999999</c:v>
                </c:pt>
                <c:pt idx="76">
                  <c:v>419.97323610000001</c:v>
                </c:pt>
                <c:pt idx="77">
                  <c:v>415.04299930000002</c:v>
                </c:pt>
                <c:pt idx="78">
                  <c:v>409.9544373</c:v>
                </c:pt>
                <c:pt idx="79">
                  <c:v>405.01596069999999</c:v>
                </c:pt>
                <c:pt idx="80">
                  <c:v>400.07348630000001</c:v>
                </c:pt>
                <c:pt idx="81">
                  <c:v>394.97244260000002</c:v>
                </c:pt>
                <c:pt idx="82">
                  <c:v>390.02203370000001</c:v>
                </c:pt>
                <c:pt idx="83">
                  <c:v>385.06774899999999</c:v>
                </c:pt>
                <c:pt idx="84">
                  <c:v>379.95471190000001</c:v>
                </c:pt>
                <c:pt idx="85">
                  <c:v>374.99279790000003</c:v>
                </c:pt>
                <c:pt idx="86">
                  <c:v>370.0271912</c:v>
                </c:pt>
                <c:pt idx="87">
                  <c:v>365.05795289999998</c:v>
                </c:pt>
                <c:pt idx="88">
                  <c:v>359.92965700000002</c:v>
                </c:pt>
                <c:pt idx="89">
                  <c:v>354.95315549999998</c:v>
                </c:pt>
                <c:pt idx="90">
                  <c:v>349.97317500000003</c:v>
                </c:pt>
                <c:pt idx="91">
                  <c:v>344.98974609999999</c:v>
                </c:pt>
                <c:pt idx="92">
                  <c:v>340.0028992</c:v>
                </c:pt>
                <c:pt idx="93">
                  <c:v>335.0127258</c:v>
                </c:pt>
                <c:pt idx="94">
                  <c:v>330.01925660000001</c:v>
                </c:pt>
                <c:pt idx="95">
                  <c:v>325.02255250000002</c:v>
                </c:pt>
                <c:pt idx="96">
                  <c:v>320.02261349999998</c:v>
                </c:pt>
                <c:pt idx="97">
                  <c:v>315.01956180000002</c:v>
                </c:pt>
                <c:pt idx="98">
                  <c:v>310.01336670000001</c:v>
                </c:pt>
                <c:pt idx="99">
                  <c:v>305.00415040000001</c:v>
                </c:pt>
                <c:pt idx="100">
                  <c:v>299.99194340000003</c:v>
                </c:pt>
                <c:pt idx="101">
                  <c:v>294.9767761</c:v>
                </c:pt>
                <c:pt idx="102">
                  <c:v>289.95867920000001</c:v>
                </c:pt>
                <c:pt idx="103">
                  <c:v>284.93777469999998</c:v>
                </c:pt>
                <c:pt idx="104">
                  <c:v>280.07107539999998</c:v>
                </c:pt>
                <c:pt idx="105">
                  <c:v>275.04464719999999</c:v>
                </c:pt>
                <c:pt idx="106">
                  <c:v>270.01556399999998</c:v>
                </c:pt>
                <c:pt idx="107">
                  <c:v>264.98379519999997</c:v>
                </c:pt>
                <c:pt idx="108">
                  <c:v>259.94943239999998</c:v>
                </c:pt>
                <c:pt idx="109">
                  <c:v>255.0699463</c:v>
                </c:pt>
                <c:pt idx="110">
                  <c:v>250.03059390000001</c:v>
                </c:pt>
                <c:pt idx="111">
                  <c:v>245.01866150000001</c:v>
                </c:pt>
                <c:pt idx="112">
                  <c:v>240.00453189999999</c:v>
                </c:pt>
                <c:pt idx="113">
                  <c:v>234.98803710000001</c:v>
                </c:pt>
                <c:pt idx="114">
                  <c:v>229.96926880000001</c:v>
                </c:pt>
                <c:pt idx="115">
                  <c:v>224.94824220000001</c:v>
                </c:pt>
                <c:pt idx="116">
                  <c:v>219.9250183</c:v>
                </c:pt>
                <c:pt idx="117">
                  <c:v>215.0567322</c:v>
                </c:pt>
                <c:pt idx="118">
                  <c:v>210.0293274</c:v>
                </c:pt>
                <c:pt idx="119">
                  <c:v>204.9998779</c:v>
                </c:pt>
                <c:pt idx="120">
                  <c:v>199.9680481</c:v>
                </c:pt>
              </c:numCache>
            </c:numRef>
          </c:xVal>
          <c:yVal>
            <c:numRef>
              <c:f>Sheet1!$B$3:$B$123</c:f>
              <c:numCache>
                <c:formatCode>General</c:formatCode>
                <c:ptCount val="121"/>
                <c:pt idx="0">
                  <c:v>1.899206662E-3</c:v>
                </c:pt>
                <c:pt idx="1">
                  <c:v>1.499078004E-3</c:v>
                </c:pt>
                <c:pt idx="2">
                  <c:v>-2.0376669710000001E-3</c:v>
                </c:pt>
                <c:pt idx="3">
                  <c:v>3.2174256629999998E-3</c:v>
                </c:pt>
                <c:pt idx="4">
                  <c:v>-9.9205889269999995E-4</c:v>
                </c:pt>
                <c:pt idx="5">
                  <c:v>9.797492530000001E-4</c:v>
                </c:pt>
                <c:pt idx="6">
                  <c:v>-4.9083109480000005E-4</c:v>
                </c:pt>
                <c:pt idx="7">
                  <c:v>-1.186130568E-3</c:v>
                </c:pt>
                <c:pt idx="8">
                  <c:v>4.5392918400000001E-3</c:v>
                </c:pt>
                <c:pt idx="9">
                  <c:v>-3.172460711E-4</c:v>
                </c:pt>
                <c:pt idx="10">
                  <c:v>-2.713826951E-3</c:v>
                </c:pt>
                <c:pt idx="11">
                  <c:v>-4.0451479139999996E-3</c:v>
                </c:pt>
                <c:pt idx="12">
                  <c:v>6.2624458219999999E-4</c:v>
                </c:pt>
                <c:pt idx="13">
                  <c:v>-1.108574215E-3</c:v>
                </c:pt>
                <c:pt idx="14">
                  <c:v>2.2622461259999999E-4</c:v>
                </c:pt>
                <c:pt idx="15">
                  <c:v>-1.6327648190000001E-3</c:v>
                </c:pt>
                <c:pt idx="16">
                  <c:v>1.6259431140000001E-4</c:v>
                </c:pt>
                <c:pt idx="17">
                  <c:v>-7.3665214590000006E-5</c:v>
                </c:pt>
                <c:pt idx="18">
                  <c:v>-2.7207983659999999E-4</c:v>
                </c:pt>
                <c:pt idx="19">
                  <c:v>-3.6566652119999999E-4</c:v>
                </c:pt>
                <c:pt idx="20">
                  <c:v>-7.6253367300000002E-5</c:v>
                </c:pt>
                <c:pt idx="21">
                  <c:v>4.7645953600000001E-4</c:v>
                </c:pt>
                <c:pt idx="22">
                  <c:v>1.2198275650000001E-3</c:v>
                </c:pt>
                <c:pt idx="23">
                  <c:v>-4.4340730530000001E-4</c:v>
                </c:pt>
                <c:pt idx="24">
                  <c:v>1.813858864E-3</c:v>
                </c:pt>
                <c:pt idx="25">
                  <c:v>1.7038648949999999E-3</c:v>
                </c:pt>
                <c:pt idx="26">
                  <c:v>9.5752710479999996E-3</c:v>
                </c:pt>
                <c:pt idx="27">
                  <c:v>1.416224055E-3</c:v>
                </c:pt>
                <c:pt idx="28">
                  <c:v>8.0159940989999996E-4</c:v>
                </c:pt>
                <c:pt idx="29">
                  <c:v>3.5149246100000002E-4</c:v>
                </c:pt>
                <c:pt idx="30">
                  <c:v>2.7754122859999998E-3</c:v>
                </c:pt>
                <c:pt idx="31">
                  <c:v>3.7300914989999998E-3</c:v>
                </c:pt>
                <c:pt idx="32">
                  <c:v>6.8792054660000003E-4</c:v>
                </c:pt>
                <c:pt idx="33">
                  <c:v>1.2267585839999999E-3</c:v>
                </c:pt>
                <c:pt idx="34">
                  <c:v>2.0076376390000001E-3</c:v>
                </c:pt>
                <c:pt idx="35">
                  <c:v>1.140582608E-3</c:v>
                </c:pt>
                <c:pt idx="36">
                  <c:v>-1.4887877040000001E-3</c:v>
                </c:pt>
                <c:pt idx="37">
                  <c:v>1.1436970669999999E-3</c:v>
                </c:pt>
                <c:pt idx="38">
                  <c:v>4.0102037599999999E-3</c:v>
                </c:pt>
                <c:pt idx="39">
                  <c:v>4.8971232030000002E-3</c:v>
                </c:pt>
                <c:pt idx="40">
                  <c:v>3.4284256400000002E-3</c:v>
                </c:pt>
                <c:pt idx="41">
                  <c:v>1.263206825E-3</c:v>
                </c:pt>
                <c:pt idx="42">
                  <c:v>4.0402496229999998E-3</c:v>
                </c:pt>
                <c:pt idx="43">
                  <c:v>3.9762933739999999E-3</c:v>
                </c:pt>
                <c:pt idx="44">
                  <c:v>6.4546614889999998E-3</c:v>
                </c:pt>
                <c:pt idx="45">
                  <c:v>8.2247676330000005E-3</c:v>
                </c:pt>
                <c:pt idx="46">
                  <c:v>9.0956818309999993E-3</c:v>
                </c:pt>
                <c:pt idx="47">
                  <c:v>1.8635947260000001E-2</c:v>
                </c:pt>
                <c:pt idx="48">
                  <c:v>1.8819052730000001E-2</c:v>
                </c:pt>
                <c:pt idx="49">
                  <c:v>2.6198945939999999E-2</c:v>
                </c:pt>
                <c:pt idx="50">
                  <c:v>3.6377359179999999E-2</c:v>
                </c:pt>
                <c:pt idx="51">
                  <c:v>4.6959411350000001E-2</c:v>
                </c:pt>
                <c:pt idx="52">
                  <c:v>5.5922899399999997E-2</c:v>
                </c:pt>
                <c:pt idx="53">
                  <c:v>7.1840606629999998E-2</c:v>
                </c:pt>
                <c:pt idx="54">
                  <c:v>7.9447515309999994E-2</c:v>
                </c:pt>
                <c:pt idx="55">
                  <c:v>8.9402370149999993E-2</c:v>
                </c:pt>
                <c:pt idx="56">
                  <c:v>9.4985805450000002E-2</c:v>
                </c:pt>
                <c:pt idx="57">
                  <c:v>9.8516352469999999E-2</c:v>
                </c:pt>
                <c:pt idx="58">
                  <c:v>0.10023859139999999</c:v>
                </c:pt>
                <c:pt idx="59">
                  <c:v>9.7510166470000006E-2</c:v>
                </c:pt>
                <c:pt idx="60">
                  <c:v>9.5404118299999993E-2</c:v>
                </c:pt>
                <c:pt idx="61">
                  <c:v>9.2678368090000005E-2</c:v>
                </c:pt>
                <c:pt idx="62">
                  <c:v>8.7558567520000005E-2</c:v>
                </c:pt>
                <c:pt idx="63">
                  <c:v>8.1343032420000003E-2</c:v>
                </c:pt>
                <c:pt idx="64">
                  <c:v>7.3271594940000004E-2</c:v>
                </c:pt>
                <c:pt idx="65">
                  <c:v>6.9335453209999995E-2</c:v>
                </c:pt>
                <c:pt idx="66">
                  <c:v>6.5069913859999995E-2</c:v>
                </c:pt>
                <c:pt idx="67">
                  <c:v>5.7320583610000003E-2</c:v>
                </c:pt>
                <c:pt idx="68">
                  <c:v>4.6922579409999998E-2</c:v>
                </c:pt>
                <c:pt idx="69">
                  <c:v>4.1895255450000002E-2</c:v>
                </c:pt>
                <c:pt idx="70">
                  <c:v>3.8230806589999999E-2</c:v>
                </c:pt>
                <c:pt idx="71">
                  <c:v>3.3008325849999999E-2</c:v>
                </c:pt>
                <c:pt idx="72">
                  <c:v>3.1483203170000001E-2</c:v>
                </c:pt>
                <c:pt idx="73">
                  <c:v>2.7689231559999999E-2</c:v>
                </c:pt>
                <c:pt idx="74">
                  <c:v>2.4993946780000002E-2</c:v>
                </c:pt>
                <c:pt idx="75">
                  <c:v>2.5473613289999999E-2</c:v>
                </c:pt>
                <c:pt idx="76">
                  <c:v>2.59584263E-2</c:v>
                </c:pt>
                <c:pt idx="77">
                  <c:v>2.6629850270000002E-2</c:v>
                </c:pt>
                <c:pt idx="78">
                  <c:v>2.7704020959999999E-2</c:v>
                </c:pt>
                <c:pt idx="79">
                  <c:v>2.8023643420000001E-2</c:v>
                </c:pt>
                <c:pt idx="80">
                  <c:v>2.6855625210000001E-2</c:v>
                </c:pt>
                <c:pt idx="81">
                  <c:v>3.0010761689999998E-2</c:v>
                </c:pt>
                <c:pt idx="82">
                  <c:v>2.7684845029999999E-2</c:v>
                </c:pt>
                <c:pt idx="83">
                  <c:v>2.520754188E-2</c:v>
                </c:pt>
                <c:pt idx="84">
                  <c:v>2.4367509410000002E-2</c:v>
                </c:pt>
                <c:pt idx="85">
                  <c:v>2.3466713730000002E-2</c:v>
                </c:pt>
                <c:pt idx="86">
                  <c:v>2.169217914E-2</c:v>
                </c:pt>
                <c:pt idx="87">
                  <c:v>1.9326854500000001E-2</c:v>
                </c:pt>
                <c:pt idx="88">
                  <c:v>1.955815218E-2</c:v>
                </c:pt>
                <c:pt idx="89">
                  <c:v>1.7951561139999999E-2</c:v>
                </c:pt>
                <c:pt idx="90">
                  <c:v>1.883021742E-2</c:v>
                </c:pt>
                <c:pt idx="91">
                  <c:v>2.0748494190000001E-2</c:v>
                </c:pt>
                <c:pt idx="92">
                  <c:v>2.3837948219999999E-2</c:v>
                </c:pt>
                <c:pt idx="93">
                  <c:v>2.5726361199999999E-2</c:v>
                </c:pt>
                <c:pt idx="94">
                  <c:v>3.1392090019999999E-2</c:v>
                </c:pt>
                <c:pt idx="95">
                  <c:v>3.7221003320000001E-2</c:v>
                </c:pt>
                <c:pt idx="96">
                  <c:v>4.5057564969999998E-2</c:v>
                </c:pt>
                <c:pt idx="97">
                  <c:v>4.4634554540000003E-2</c:v>
                </c:pt>
                <c:pt idx="98">
                  <c:v>4.4487670059999998E-2</c:v>
                </c:pt>
                <c:pt idx="99">
                  <c:v>4.284816608E-2</c:v>
                </c:pt>
                <c:pt idx="100">
                  <c:v>4.1628591719999997E-2</c:v>
                </c:pt>
                <c:pt idx="101">
                  <c:v>4.2744811620000003E-2</c:v>
                </c:pt>
                <c:pt idx="102">
                  <c:v>4.107188061E-2</c:v>
                </c:pt>
                <c:pt idx="103">
                  <c:v>4.5084126289999998E-2</c:v>
                </c:pt>
                <c:pt idx="104">
                  <c:v>5.318015441E-2</c:v>
                </c:pt>
                <c:pt idx="105">
                  <c:v>6.0064271090000003E-2</c:v>
                </c:pt>
                <c:pt idx="106">
                  <c:v>6.4818419520000004E-2</c:v>
                </c:pt>
                <c:pt idx="107">
                  <c:v>7.7501229939999999E-2</c:v>
                </c:pt>
                <c:pt idx="108">
                  <c:v>8.4891639650000003E-2</c:v>
                </c:pt>
                <c:pt idx="109">
                  <c:v>8.8422924279999995E-2</c:v>
                </c:pt>
                <c:pt idx="110">
                  <c:v>8.3939857780000002E-2</c:v>
                </c:pt>
                <c:pt idx="111">
                  <c:v>0.1013094336</c:v>
                </c:pt>
                <c:pt idx="112">
                  <c:v>0.11248058079999999</c:v>
                </c:pt>
                <c:pt idx="113">
                  <c:v>0.12101227790000001</c:v>
                </c:pt>
                <c:pt idx="114">
                  <c:v>0.12451303750000001</c:v>
                </c:pt>
                <c:pt idx="115">
                  <c:v>0.1247390807</c:v>
                </c:pt>
                <c:pt idx="116">
                  <c:v>0.1449534744</c:v>
                </c:pt>
                <c:pt idx="117">
                  <c:v>0.1556620896</c:v>
                </c:pt>
                <c:pt idx="118">
                  <c:v>0.15409703550000001</c:v>
                </c:pt>
                <c:pt idx="119">
                  <c:v>0.15296138819999999</c:v>
                </c:pt>
                <c:pt idx="120">
                  <c:v>0.1432280242</c:v>
                </c:pt>
              </c:numCache>
            </c:numRef>
          </c:yVal>
          <c:smooth val="1"/>
          <c:extLst>
            <c:ext xmlns:c16="http://schemas.microsoft.com/office/drawing/2014/chart" uri="{C3380CC4-5D6E-409C-BE32-E72D297353CC}">
              <c16:uniqueId val="{00000000-AB90-4B4A-8122-D47BDC57B459}"/>
            </c:ext>
          </c:extLst>
        </c:ser>
        <c:ser>
          <c:idx val="1"/>
          <c:order val="1"/>
          <c:tx>
            <c:v>blue</c:v>
          </c:tx>
          <c:marker>
            <c:symbol val="none"/>
          </c:marker>
          <c:xVal>
            <c:numRef>
              <c:f>Sheet1!$C$3:$C$403</c:f>
              <c:numCache>
                <c:formatCode>General</c:formatCode>
                <c:ptCount val="401"/>
                <c:pt idx="0">
                  <c:v>800.04656980000004</c:v>
                </c:pt>
                <c:pt idx="1">
                  <c:v>798.93853760000002</c:v>
                </c:pt>
                <c:pt idx="2">
                  <c:v>797.96856690000004</c:v>
                </c:pt>
                <c:pt idx="3">
                  <c:v>796.99823000000004</c:v>
                </c:pt>
                <c:pt idx="4">
                  <c:v>796.0275269</c:v>
                </c:pt>
                <c:pt idx="5">
                  <c:v>795.05645749999996</c:v>
                </c:pt>
                <c:pt idx="6">
                  <c:v>793.94622800000002</c:v>
                </c:pt>
                <c:pt idx="7">
                  <c:v>792.97436519999997</c:v>
                </c:pt>
                <c:pt idx="8">
                  <c:v>792.00207520000004</c:v>
                </c:pt>
                <c:pt idx="9">
                  <c:v>791.02948000000004</c:v>
                </c:pt>
                <c:pt idx="10">
                  <c:v>790.05645749999996</c:v>
                </c:pt>
                <c:pt idx="11">
                  <c:v>788.94396970000003</c:v>
                </c:pt>
                <c:pt idx="12">
                  <c:v>787.97021480000001</c:v>
                </c:pt>
                <c:pt idx="13">
                  <c:v>786.9960327</c:v>
                </c:pt>
                <c:pt idx="14">
                  <c:v>786.02148439999996</c:v>
                </c:pt>
                <c:pt idx="15">
                  <c:v>785.04656980000004</c:v>
                </c:pt>
                <c:pt idx="16">
                  <c:v>783.93188480000003</c:v>
                </c:pt>
                <c:pt idx="17">
                  <c:v>782.95617679999998</c:v>
                </c:pt>
                <c:pt idx="18">
                  <c:v>781.98010250000004</c:v>
                </c:pt>
                <c:pt idx="19">
                  <c:v>781.00366210000004</c:v>
                </c:pt>
                <c:pt idx="20">
                  <c:v>780.02685550000001</c:v>
                </c:pt>
                <c:pt idx="21">
                  <c:v>779.04968259999998</c:v>
                </c:pt>
                <c:pt idx="22">
                  <c:v>777.93243410000002</c:v>
                </c:pt>
                <c:pt idx="23">
                  <c:v>776.95446779999997</c:v>
                </c:pt>
                <c:pt idx="24">
                  <c:v>775.97613530000001</c:v>
                </c:pt>
                <c:pt idx="25">
                  <c:v>774.99737549999998</c:v>
                </c:pt>
                <c:pt idx="26">
                  <c:v>774.01831049999998</c:v>
                </c:pt>
                <c:pt idx="27">
                  <c:v>773.03887940000004</c:v>
                </c:pt>
                <c:pt idx="28">
                  <c:v>772.05908199999999</c:v>
                </c:pt>
                <c:pt idx="29">
                  <c:v>770.93884279999997</c:v>
                </c:pt>
                <c:pt idx="30">
                  <c:v>769.95825200000002</c:v>
                </c:pt>
                <c:pt idx="31">
                  <c:v>768.97729489999995</c:v>
                </c:pt>
                <c:pt idx="32">
                  <c:v>767.99597170000004</c:v>
                </c:pt>
                <c:pt idx="33">
                  <c:v>767.01434329999995</c:v>
                </c:pt>
                <c:pt idx="34">
                  <c:v>766.03228760000002</c:v>
                </c:pt>
                <c:pt idx="35">
                  <c:v>765.04986570000005</c:v>
                </c:pt>
                <c:pt idx="36">
                  <c:v>764.06713869999999</c:v>
                </c:pt>
                <c:pt idx="37">
                  <c:v>762.94354250000004</c:v>
                </c:pt>
                <c:pt idx="38">
                  <c:v>761.95996090000006</c:v>
                </c:pt>
                <c:pt idx="39">
                  <c:v>760.97607419999997</c:v>
                </c:pt>
                <c:pt idx="40">
                  <c:v>759.99182129999997</c:v>
                </c:pt>
                <c:pt idx="41">
                  <c:v>759.00720209999997</c:v>
                </c:pt>
                <c:pt idx="42">
                  <c:v>758.02221680000002</c:v>
                </c:pt>
                <c:pt idx="43">
                  <c:v>757.0369263</c:v>
                </c:pt>
                <c:pt idx="44">
                  <c:v>756.05120850000003</c:v>
                </c:pt>
                <c:pt idx="45">
                  <c:v>755.06518549999998</c:v>
                </c:pt>
                <c:pt idx="46">
                  <c:v>753.93780519999996</c:v>
                </c:pt>
                <c:pt idx="47">
                  <c:v>752.9509888</c:v>
                </c:pt>
                <c:pt idx="48">
                  <c:v>751.96386719999998</c:v>
                </c:pt>
                <c:pt idx="49">
                  <c:v>750.97631839999997</c:v>
                </c:pt>
                <c:pt idx="50">
                  <c:v>749.9884644</c:v>
                </c:pt>
                <c:pt idx="51">
                  <c:v>749.00024410000003</c:v>
                </c:pt>
                <c:pt idx="52">
                  <c:v>748.0116577</c:v>
                </c:pt>
                <c:pt idx="53">
                  <c:v>747.02270510000005</c:v>
                </c:pt>
                <c:pt idx="54">
                  <c:v>746.0333862</c:v>
                </c:pt>
                <c:pt idx="55">
                  <c:v>745.04376219999995</c:v>
                </c:pt>
                <c:pt idx="56">
                  <c:v>744.05377199999998</c:v>
                </c:pt>
                <c:pt idx="57">
                  <c:v>743.06341550000002</c:v>
                </c:pt>
                <c:pt idx="58">
                  <c:v>741.93115230000001</c:v>
                </c:pt>
                <c:pt idx="59">
                  <c:v>740.94006349999995</c:v>
                </c:pt>
                <c:pt idx="60">
                  <c:v>739.94860840000001</c:v>
                </c:pt>
                <c:pt idx="61">
                  <c:v>738.9568481</c:v>
                </c:pt>
                <c:pt idx="62">
                  <c:v>737.9646606</c:v>
                </c:pt>
                <c:pt idx="63">
                  <c:v>736.97216800000001</c:v>
                </c:pt>
                <c:pt idx="64">
                  <c:v>735.97937009999998</c:v>
                </c:pt>
                <c:pt idx="65">
                  <c:v>734.98614499999996</c:v>
                </c:pt>
                <c:pt idx="66">
                  <c:v>733.99261469999999</c:v>
                </c:pt>
                <c:pt idx="67">
                  <c:v>732.99871829999995</c:v>
                </c:pt>
                <c:pt idx="68">
                  <c:v>732.00451659999999</c:v>
                </c:pt>
                <c:pt idx="69">
                  <c:v>731.0099487</c:v>
                </c:pt>
                <c:pt idx="70">
                  <c:v>730.01501459999997</c:v>
                </c:pt>
                <c:pt idx="71">
                  <c:v>729.0197144</c:v>
                </c:pt>
                <c:pt idx="72">
                  <c:v>728.02410889999999</c:v>
                </c:pt>
                <c:pt idx="73">
                  <c:v>727.02813719999995</c:v>
                </c:pt>
                <c:pt idx="74">
                  <c:v>726.03186040000003</c:v>
                </c:pt>
                <c:pt idx="75">
                  <c:v>725.0352173</c:v>
                </c:pt>
                <c:pt idx="76">
                  <c:v>724.03820800000005</c:v>
                </c:pt>
                <c:pt idx="77">
                  <c:v>723.0408936</c:v>
                </c:pt>
                <c:pt idx="78">
                  <c:v>722.04321289999996</c:v>
                </c:pt>
                <c:pt idx="79">
                  <c:v>721.04522710000003</c:v>
                </c:pt>
                <c:pt idx="80">
                  <c:v>720.046875</c:v>
                </c:pt>
                <c:pt idx="81">
                  <c:v>719.04815670000005</c:v>
                </c:pt>
                <c:pt idx="82">
                  <c:v>718.04913329999999</c:v>
                </c:pt>
                <c:pt idx="83">
                  <c:v>717.04980469999998</c:v>
                </c:pt>
                <c:pt idx="84">
                  <c:v>716.05004880000001</c:v>
                </c:pt>
                <c:pt idx="85">
                  <c:v>715.05004880000001</c:v>
                </c:pt>
                <c:pt idx="86">
                  <c:v>714.04962160000002</c:v>
                </c:pt>
                <c:pt idx="87">
                  <c:v>713.04895020000004</c:v>
                </c:pt>
                <c:pt idx="88">
                  <c:v>712.04785159999994</c:v>
                </c:pt>
                <c:pt idx="89">
                  <c:v>711.04644780000001</c:v>
                </c:pt>
                <c:pt idx="90">
                  <c:v>710.0447388</c:v>
                </c:pt>
                <c:pt idx="91">
                  <c:v>709.04266359999997</c:v>
                </c:pt>
                <c:pt idx="92">
                  <c:v>708.04028319999998</c:v>
                </c:pt>
                <c:pt idx="93">
                  <c:v>707.03753659999995</c:v>
                </c:pt>
                <c:pt idx="94">
                  <c:v>706.03448490000005</c:v>
                </c:pt>
                <c:pt idx="95">
                  <c:v>705.03106690000004</c:v>
                </c:pt>
                <c:pt idx="96">
                  <c:v>704.02734380000004</c:v>
                </c:pt>
                <c:pt idx="97">
                  <c:v>703.02325440000004</c:v>
                </c:pt>
                <c:pt idx="98">
                  <c:v>702.01885990000005</c:v>
                </c:pt>
                <c:pt idx="99">
                  <c:v>701.01409909999995</c:v>
                </c:pt>
                <c:pt idx="100">
                  <c:v>700.00903319999998</c:v>
                </c:pt>
                <c:pt idx="101">
                  <c:v>699.00366210000004</c:v>
                </c:pt>
                <c:pt idx="102">
                  <c:v>697.99792479999996</c:v>
                </c:pt>
                <c:pt idx="103">
                  <c:v>696.99188230000004</c:v>
                </c:pt>
                <c:pt idx="104">
                  <c:v>695.98547359999998</c:v>
                </c:pt>
                <c:pt idx="105">
                  <c:v>694.97875980000003</c:v>
                </c:pt>
                <c:pt idx="106">
                  <c:v>693.97174070000005</c:v>
                </c:pt>
                <c:pt idx="107">
                  <c:v>692.96435550000001</c:v>
                </c:pt>
                <c:pt idx="108">
                  <c:v>691.95666500000004</c:v>
                </c:pt>
                <c:pt idx="109">
                  <c:v>690.94866939999997</c:v>
                </c:pt>
                <c:pt idx="110">
                  <c:v>689.94030759999998</c:v>
                </c:pt>
                <c:pt idx="111">
                  <c:v>688.93164060000004</c:v>
                </c:pt>
                <c:pt idx="112">
                  <c:v>688.06677249999996</c:v>
                </c:pt>
                <c:pt idx="113">
                  <c:v>687.05749509999998</c:v>
                </c:pt>
                <c:pt idx="114">
                  <c:v>686.04791260000002</c:v>
                </c:pt>
                <c:pt idx="115">
                  <c:v>685.03796390000002</c:v>
                </c:pt>
                <c:pt idx="116">
                  <c:v>684.02770999999996</c:v>
                </c:pt>
                <c:pt idx="117">
                  <c:v>683.01715090000005</c:v>
                </c:pt>
                <c:pt idx="118">
                  <c:v>682.00622559999999</c:v>
                </c:pt>
                <c:pt idx="119">
                  <c:v>680.99499509999998</c:v>
                </c:pt>
                <c:pt idx="120">
                  <c:v>679.98345949999998</c:v>
                </c:pt>
                <c:pt idx="121">
                  <c:v>678.97161870000002</c:v>
                </c:pt>
                <c:pt idx="122">
                  <c:v>677.95941159999995</c:v>
                </c:pt>
                <c:pt idx="123">
                  <c:v>676.94689940000001</c:v>
                </c:pt>
                <c:pt idx="124">
                  <c:v>675.93408199999999</c:v>
                </c:pt>
                <c:pt idx="125">
                  <c:v>675.06567380000001</c:v>
                </c:pt>
                <c:pt idx="126">
                  <c:v>674.05230710000001</c:v>
                </c:pt>
                <c:pt idx="127">
                  <c:v>673.03857419999997</c:v>
                </c:pt>
                <c:pt idx="128">
                  <c:v>672.02447510000002</c:v>
                </c:pt>
                <c:pt idx="129">
                  <c:v>671.01013179999995</c:v>
                </c:pt>
                <c:pt idx="130">
                  <c:v>669.99542240000005</c:v>
                </c:pt>
                <c:pt idx="131">
                  <c:v>668.9804077</c:v>
                </c:pt>
                <c:pt idx="132">
                  <c:v>667.96508789999996</c:v>
                </c:pt>
                <c:pt idx="133">
                  <c:v>666.94946289999996</c:v>
                </c:pt>
                <c:pt idx="134">
                  <c:v>665.9335327</c:v>
                </c:pt>
                <c:pt idx="135">
                  <c:v>665.06243900000004</c:v>
                </c:pt>
                <c:pt idx="136">
                  <c:v>664.04589840000006</c:v>
                </c:pt>
                <c:pt idx="137">
                  <c:v>663.02905269999997</c:v>
                </c:pt>
                <c:pt idx="138">
                  <c:v>662.0119019</c:v>
                </c:pt>
                <c:pt idx="139">
                  <c:v>660.99444579999999</c:v>
                </c:pt>
                <c:pt idx="140">
                  <c:v>659.97662349999996</c:v>
                </c:pt>
                <c:pt idx="141">
                  <c:v>658.95855710000001</c:v>
                </c:pt>
                <c:pt idx="142">
                  <c:v>657.94012450000002</c:v>
                </c:pt>
                <c:pt idx="143">
                  <c:v>657.06695560000003</c:v>
                </c:pt>
                <c:pt idx="144">
                  <c:v>656.04797359999998</c:v>
                </c:pt>
                <c:pt idx="145">
                  <c:v>655.02868650000005</c:v>
                </c:pt>
                <c:pt idx="146">
                  <c:v>654.00903319999998</c:v>
                </c:pt>
                <c:pt idx="147">
                  <c:v>652.98913570000002</c:v>
                </c:pt>
                <c:pt idx="148">
                  <c:v>651.96893309999996</c:v>
                </c:pt>
                <c:pt idx="149">
                  <c:v>650.94836429999998</c:v>
                </c:pt>
                <c:pt idx="150">
                  <c:v>649.9275513</c:v>
                </c:pt>
                <c:pt idx="151">
                  <c:v>649.05230710000001</c:v>
                </c:pt>
                <c:pt idx="152">
                  <c:v>648.03088379999997</c:v>
                </c:pt>
                <c:pt idx="153">
                  <c:v>647.00915529999997</c:v>
                </c:pt>
                <c:pt idx="154">
                  <c:v>645.98712160000002</c:v>
                </c:pt>
                <c:pt idx="155">
                  <c:v>644.96484380000004</c:v>
                </c:pt>
                <c:pt idx="156">
                  <c:v>643.94219969999995</c:v>
                </c:pt>
                <c:pt idx="157">
                  <c:v>643.06536870000002</c:v>
                </c:pt>
                <c:pt idx="158">
                  <c:v>642.04217530000005</c:v>
                </c:pt>
                <c:pt idx="159">
                  <c:v>641.01867679999998</c:v>
                </c:pt>
                <c:pt idx="160">
                  <c:v>639.99487299999998</c:v>
                </c:pt>
                <c:pt idx="161">
                  <c:v>638.97076419999996</c:v>
                </c:pt>
                <c:pt idx="162">
                  <c:v>637.94641109999998</c:v>
                </c:pt>
                <c:pt idx="163">
                  <c:v>637.06805420000001</c:v>
                </c:pt>
                <c:pt idx="164">
                  <c:v>636.04309079999996</c:v>
                </c:pt>
                <c:pt idx="165">
                  <c:v>635.01782230000003</c:v>
                </c:pt>
                <c:pt idx="166">
                  <c:v>633.99224849999996</c:v>
                </c:pt>
                <c:pt idx="167">
                  <c:v>632.96643070000005</c:v>
                </c:pt>
                <c:pt idx="168">
                  <c:v>631.94024660000002</c:v>
                </c:pt>
                <c:pt idx="169">
                  <c:v>631.06042479999996</c:v>
                </c:pt>
                <c:pt idx="170">
                  <c:v>630.03369139999995</c:v>
                </c:pt>
                <c:pt idx="171">
                  <c:v>629.00671390000002</c:v>
                </c:pt>
                <c:pt idx="172">
                  <c:v>627.97937009999998</c:v>
                </c:pt>
                <c:pt idx="173">
                  <c:v>626.95178220000003</c:v>
                </c:pt>
                <c:pt idx="174">
                  <c:v>626.07073969999999</c:v>
                </c:pt>
                <c:pt idx="175">
                  <c:v>625.04254149999997</c:v>
                </c:pt>
                <c:pt idx="176">
                  <c:v>624.01409909999995</c:v>
                </c:pt>
                <c:pt idx="177">
                  <c:v>622.98535159999994</c:v>
                </c:pt>
                <c:pt idx="178">
                  <c:v>621.95629880000001</c:v>
                </c:pt>
                <c:pt idx="179">
                  <c:v>620.92694089999998</c:v>
                </c:pt>
                <c:pt idx="180">
                  <c:v>620.04443360000005</c:v>
                </c:pt>
                <c:pt idx="181">
                  <c:v>619.01458739999998</c:v>
                </c:pt>
                <c:pt idx="182">
                  <c:v>617.984375</c:v>
                </c:pt>
                <c:pt idx="183">
                  <c:v>616.95391849999999</c:v>
                </c:pt>
                <c:pt idx="184">
                  <c:v>616.0704346</c:v>
                </c:pt>
                <c:pt idx="185">
                  <c:v>615.03942870000003</c:v>
                </c:pt>
                <c:pt idx="186">
                  <c:v>614.00811769999996</c:v>
                </c:pt>
                <c:pt idx="187">
                  <c:v>612.97650150000004</c:v>
                </c:pt>
                <c:pt idx="188">
                  <c:v>611.94464110000001</c:v>
                </c:pt>
                <c:pt idx="189">
                  <c:v>611.05993650000005</c:v>
                </c:pt>
                <c:pt idx="190">
                  <c:v>610.0275269</c:v>
                </c:pt>
                <c:pt idx="191">
                  <c:v>608.99481200000002</c:v>
                </c:pt>
                <c:pt idx="192">
                  <c:v>607.96185300000002</c:v>
                </c:pt>
                <c:pt idx="193">
                  <c:v>606.92852779999998</c:v>
                </c:pt>
                <c:pt idx="194">
                  <c:v>606.04266359999997</c:v>
                </c:pt>
                <c:pt idx="195">
                  <c:v>605.00885010000002</c:v>
                </c:pt>
                <c:pt idx="196">
                  <c:v>603.9747314</c:v>
                </c:pt>
                <c:pt idx="197">
                  <c:v>602.94036870000002</c:v>
                </c:pt>
                <c:pt idx="198">
                  <c:v>602.05352779999998</c:v>
                </c:pt>
                <c:pt idx="199">
                  <c:v>601.01861570000005</c:v>
                </c:pt>
                <c:pt idx="200">
                  <c:v>599.98339840000006</c:v>
                </c:pt>
                <c:pt idx="201">
                  <c:v>598.94793700000002</c:v>
                </c:pt>
                <c:pt idx="202">
                  <c:v>598.06018070000005</c:v>
                </c:pt>
                <c:pt idx="203">
                  <c:v>597.02416989999995</c:v>
                </c:pt>
                <c:pt idx="204">
                  <c:v>595.98785399999997</c:v>
                </c:pt>
                <c:pt idx="205">
                  <c:v>594.9512939</c:v>
                </c:pt>
                <c:pt idx="206">
                  <c:v>594.06256099999996</c:v>
                </c:pt>
                <c:pt idx="207">
                  <c:v>593.02551270000004</c:v>
                </c:pt>
                <c:pt idx="208">
                  <c:v>591.9880981</c:v>
                </c:pt>
                <c:pt idx="209">
                  <c:v>590.95050049999998</c:v>
                </c:pt>
                <c:pt idx="210">
                  <c:v>590.06085210000003</c:v>
                </c:pt>
                <c:pt idx="211">
                  <c:v>589.02264400000001</c:v>
                </c:pt>
                <c:pt idx="212">
                  <c:v>587.98419190000004</c:v>
                </c:pt>
                <c:pt idx="213">
                  <c:v>586.94549559999996</c:v>
                </c:pt>
                <c:pt idx="214">
                  <c:v>586.05493160000003</c:v>
                </c:pt>
                <c:pt idx="215">
                  <c:v>585.01568599999996</c:v>
                </c:pt>
                <c:pt idx="216">
                  <c:v>583.97619629999997</c:v>
                </c:pt>
                <c:pt idx="217">
                  <c:v>582.93640140000002</c:v>
                </c:pt>
                <c:pt idx="218">
                  <c:v>582.04492189999996</c:v>
                </c:pt>
                <c:pt idx="219">
                  <c:v>581.00463869999999</c:v>
                </c:pt>
                <c:pt idx="220">
                  <c:v>579.96405030000005</c:v>
                </c:pt>
                <c:pt idx="221">
                  <c:v>579.07189940000001</c:v>
                </c:pt>
                <c:pt idx="222">
                  <c:v>578.03082280000001</c:v>
                </c:pt>
                <c:pt idx="223">
                  <c:v>576.98944089999998</c:v>
                </c:pt>
                <c:pt idx="224">
                  <c:v>575.94781490000003</c:v>
                </c:pt>
                <c:pt idx="225">
                  <c:v>575.0548096</c:v>
                </c:pt>
                <c:pt idx="226">
                  <c:v>574.01263429999995</c:v>
                </c:pt>
                <c:pt idx="227">
                  <c:v>572.97021480000001</c:v>
                </c:pt>
                <c:pt idx="228">
                  <c:v>571.9275513</c:v>
                </c:pt>
                <c:pt idx="229">
                  <c:v>571.03363039999999</c:v>
                </c:pt>
                <c:pt idx="230">
                  <c:v>569.99047849999999</c:v>
                </c:pt>
                <c:pt idx="231">
                  <c:v>568.94702150000001</c:v>
                </c:pt>
                <c:pt idx="232">
                  <c:v>568.05242920000001</c:v>
                </c:pt>
                <c:pt idx="233">
                  <c:v>567.00848389999999</c:v>
                </c:pt>
                <c:pt idx="234">
                  <c:v>565.96423340000001</c:v>
                </c:pt>
                <c:pt idx="235">
                  <c:v>565.06896970000003</c:v>
                </c:pt>
                <c:pt idx="236">
                  <c:v>564.02429199999995</c:v>
                </c:pt>
                <c:pt idx="237">
                  <c:v>562.97930910000002</c:v>
                </c:pt>
                <c:pt idx="238">
                  <c:v>561.93402100000003</c:v>
                </c:pt>
                <c:pt idx="239">
                  <c:v>561.03790279999998</c:v>
                </c:pt>
                <c:pt idx="240">
                  <c:v>559.9921875</c:v>
                </c:pt>
                <c:pt idx="241">
                  <c:v>558.94616699999995</c:v>
                </c:pt>
                <c:pt idx="242">
                  <c:v>558.04937740000003</c:v>
                </c:pt>
                <c:pt idx="243">
                  <c:v>557.00292969999998</c:v>
                </c:pt>
                <c:pt idx="244">
                  <c:v>555.95611570000005</c:v>
                </c:pt>
                <c:pt idx="245">
                  <c:v>555.05871579999996</c:v>
                </c:pt>
                <c:pt idx="246">
                  <c:v>554.01147460000004</c:v>
                </c:pt>
                <c:pt idx="247">
                  <c:v>552.96398929999998</c:v>
                </c:pt>
                <c:pt idx="248">
                  <c:v>552.06591800000001</c:v>
                </c:pt>
                <c:pt idx="249">
                  <c:v>551.01788329999999</c:v>
                </c:pt>
                <c:pt idx="250">
                  <c:v>549.96966550000002</c:v>
                </c:pt>
                <c:pt idx="251">
                  <c:v>549.07098389999999</c:v>
                </c:pt>
                <c:pt idx="252">
                  <c:v>548.02221680000002</c:v>
                </c:pt>
                <c:pt idx="253">
                  <c:v>546.97320560000003</c:v>
                </c:pt>
                <c:pt idx="254">
                  <c:v>546.07391359999997</c:v>
                </c:pt>
                <c:pt idx="255">
                  <c:v>545.02441409999994</c:v>
                </c:pt>
                <c:pt idx="256">
                  <c:v>543.97467040000004</c:v>
                </c:pt>
                <c:pt idx="257">
                  <c:v>543.07470699999999</c:v>
                </c:pt>
                <c:pt idx="258">
                  <c:v>542.02453609999998</c:v>
                </c:pt>
                <c:pt idx="259">
                  <c:v>540.97406009999997</c:v>
                </c:pt>
                <c:pt idx="260">
                  <c:v>540.07348630000001</c:v>
                </c:pt>
                <c:pt idx="261">
                  <c:v>539.02252199999998</c:v>
                </c:pt>
                <c:pt idx="262">
                  <c:v>537.97131349999995</c:v>
                </c:pt>
                <c:pt idx="263">
                  <c:v>537.07012940000004</c:v>
                </c:pt>
                <c:pt idx="264">
                  <c:v>536.01843259999998</c:v>
                </c:pt>
                <c:pt idx="265">
                  <c:v>534.96655269999997</c:v>
                </c:pt>
                <c:pt idx="266">
                  <c:v>534.06469730000003</c:v>
                </c:pt>
                <c:pt idx="267">
                  <c:v>533.01232909999999</c:v>
                </c:pt>
                <c:pt idx="268">
                  <c:v>531.95965579999995</c:v>
                </c:pt>
                <c:pt idx="269">
                  <c:v>531.05718990000003</c:v>
                </c:pt>
                <c:pt idx="270">
                  <c:v>530.0040894</c:v>
                </c:pt>
                <c:pt idx="271">
                  <c:v>528.95074460000001</c:v>
                </c:pt>
                <c:pt idx="272">
                  <c:v>528.04766849999999</c:v>
                </c:pt>
                <c:pt idx="273">
                  <c:v>526.99389650000001</c:v>
                </c:pt>
                <c:pt idx="274">
                  <c:v>525.93981929999995</c:v>
                </c:pt>
                <c:pt idx="275">
                  <c:v>525.03613280000002</c:v>
                </c:pt>
                <c:pt idx="276">
                  <c:v>523.98162839999998</c:v>
                </c:pt>
                <c:pt idx="277">
                  <c:v>522.92681879999998</c:v>
                </c:pt>
                <c:pt idx="278">
                  <c:v>522.02252199999998</c:v>
                </c:pt>
                <c:pt idx="279">
                  <c:v>520.96728519999999</c:v>
                </c:pt>
                <c:pt idx="280">
                  <c:v>520.0626221</c:v>
                </c:pt>
                <c:pt idx="281">
                  <c:v>519.00695800000005</c:v>
                </c:pt>
                <c:pt idx="282">
                  <c:v>517.9509888</c:v>
                </c:pt>
                <c:pt idx="283">
                  <c:v>517.04571529999998</c:v>
                </c:pt>
                <c:pt idx="284">
                  <c:v>515.98931879999998</c:v>
                </c:pt>
                <c:pt idx="285">
                  <c:v>514.93267820000005</c:v>
                </c:pt>
                <c:pt idx="286">
                  <c:v>514.02679439999997</c:v>
                </c:pt>
                <c:pt idx="287">
                  <c:v>512.96972659999994</c:v>
                </c:pt>
                <c:pt idx="288">
                  <c:v>512.06347659999994</c:v>
                </c:pt>
                <c:pt idx="289">
                  <c:v>511.00595090000002</c:v>
                </c:pt>
                <c:pt idx="290">
                  <c:v>509.94815060000002</c:v>
                </c:pt>
                <c:pt idx="291">
                  <c:v>509.04132079999999</c:v>
                </c:pt>
                <c:pt idx="292">
                  <c:v>507.98309330000001</c:v>
                </c:pt>
                <c:pt idx="293">
                  <c:v>506.92462160000002</c:v>
                </c:pt>
                <c:pt idx="294">
                  <c:v>506.01718140000003</c:v>
                </c:pt>
                <c:pt idx="295">
                  <c:v>504.9582825</c:v>
                </c:pt>
                <c:pt idx="296">
                  <c:v>504.05044559999999</c:v>
                </c:pt>
                <c:pt idx="297">
                  <c:v>502.99108890000002</c:v>
                </c:pt>
                <c:pt idx="298">
                  <c:v>501.9315186</c:v>
                </c:pt>
                <c:pt idx="299">
                  <c:v>501.02310180000001</c:v>
                </c:pt>
                <c:pt idx="300">
                  <c:v>499.9630737</c:v>
                </c:pt>
                <c:pt idx="301">
                  <c:v>499.05429079999999</c:v>
                </c:pt>
                <c:pt idx="302">
                  <c:v>497.99383540000002</c:v>
                </c:pt>
                <c:pt idx="303">
                  <c:v>496.93313599999999</c:v>
                </c:pt>
                <c:pt idx="304">
                  <c:v>496.02377319999999</c:v>
                </c:pt>
                <c:pt idx="305">
                  <c:v>494.96264650000001</c:v>
                </c:pt>
                <c:pt idx="306">
                  <c:v>494.052887</c:v>
                </c:pt>
                <c:pt idx="307">
                  <c:v>492.991333</c:v>
                </c:pt>
                <c:pt idx="308">
                  <c:v>491.92953490000002</c:v>
                </c:pt>
                <c:pt idx="309">
                  <c:v>491.01922610000003</c:v>
                </c:pt>
                <c:pt idx="310">
                  <c:v>489.95700069999998</c:v>
                </c:pt>
                <c:pt idx="311">
                  <c:v>489.04632570000001</c:v>
                </c:pt>
                <c:pt idx="312">
                  <c:v>487.9836426</c:v>
                </c:pt>
                <c:pt idx="313">
                  <c:v>487.07260129999997</c:v>
                </c:pt>
                <c:pt idx="314">
                  <c:v>486.00952150000001</c:v>
                </c:pt>
                <c:pt idx="315">
                  <c:v>484.94619749999998</c:v>
                </c:pt>
                <c:pt idx="316">
                  <c:v>484.03460689999997</c:v>
                </c:pt>
                <c:pt idx="317">
                  <c:v>482.97085570000002</c:v>
                </c:pt>
                <c:pt idx="318">
                  <c:v>482.05889889999997</c:v>
                </c:pt>
                <c:pt idx="319">
                  <c:v>480.99472050000003</c:v>
                </c:pt>
                <c:pt idx="320">
                  <c:v>479.93032840000001</c:v>
                </c:pt>
                <c:pt idx="321">
                  <c:v>479.01779169999998</c:v>
                </c:pt>
                <c:pt idx="322">
                  <c:v>477.95297240000002</c:v>
                </c:pt>
                <c:pt idx="323">
                  <c:v>477.04010010000002</c:v>
                </c:pt>
                <c:pt idx="324">
                  <c:v>475.97485349999999</c:v>
                </c:pt>
                <c:pt idx="325">
                  <c:v>475.06161500000002</c:v>
                </c:pt>
                <c:pt idx="326">
                  <c:v>473.99597169999998</c:v>
                </c:pt>
                <c:pt idx="327">
                  <c:v>472.93008420000001</c:v>
                </c:pt>
                <c:pt idx="328">
                  <c:v>472.01629639999999</c:v>
                </c:pt>
                <c:pt idx="329">
                  <c:v>470.9500122</c:v>
                </c:pt>
                <c:pt idx="330">
                  <c:v>470.03585820000001</c:v>
                </c:pt>
                <c:pt idx="331">
                  <c:v>468.96914670000001</c:v>
                </c:pt>
                <c:pt idx="332">
                  <c:v>468.05465700000002</c:v>
                </c:pt>
                <c:pt idx="333">
                  <c:v>466.98754880000001</c:v>
                </c:pt>
                <c:pt idx="334">
                  <c:v>466.07269289999999</c:v>
                </c:pt>
                <c:pt idx="335">
                  <c:v>465.0051575</c:v>
                </c:pt>
                <c:pt idx="336">
                  <c:v>463.93740839999998</c:v>
                </c:pt>
                <c:pt idx="337">
                  <c:v>463.02203370000001</c:v>
                </c:pt>
                <c:pt idx="338">
                  <c:v>461.95388789999998</c:v>
                </c:pt>
                <c:pt idx="339">
                  <c:v>461.03814699999998</c:v>
                </c:pt>
                <c:pt idx="340">
                  <c:v>459.9696045</c:v>
                </c:pt>
                <c:pt idx="341">
                  <c:v>459.0534973</c:v>
                </c:pt>
                <c:pt idx="342">
                  <c:v>457.98455810000002</c:v>
                </c:pt>
                <c:pt idx="343">
                  <c:v>457.06811520000002</c:v>
                </c:pt>
                <c:pt idx="344">
                  <c:v>455.99874879999999</c:v>
                </c:pt>
                <c:pt idx="345">
                  <c:v>454.92916869999999</c:v>
                </c:pt>
                <c:pt idx="346">
                  <c:v>454.01223750000003</c:v>
                </c:pt>
                <c:pt idx="347">
                  <c:v>452.94226070000002</c:v>
                </c:pt>
                <c:pt idx="348">
                  <c:v>452.02496339999999</c:v>
                </c:pt>
                <c:pt idx="349">
                  <c:v>450.95458980000001</c:v>
                </c:pt>
                <c:pt idx="350">
                  <c:v>450.03695679999998</c:v>
                </c:pt>
                <c:pt idx="351">
                  <c:v>448.96618649999999</c:v>
                </c:pt>
                <c:pt idx="352">
                  <c:v>448.04821779999997</c:v>
                </c:pt>
                <c:pt idx="353">
                  <c:v>446.97705079999997</c:v>
                </c:pt>
                <c:pt idx="354">
                  <c:v>446.0587463</c:v>
                </c:pt>
                <c:pt idx="355">
                  <c:v>444.98718259999998</c:v>
                </c:pt>
                <c:pt idx="356">
                  <c:v>444.06854249999998</c:v>
                </c:pt>
                <c:pt idx="357">
                  <c:v>442.99658199999999</c:v>
                </c:pt>
                <c:pt idx="358">
                  <c:v>441.92443850000001</c:v>
                </c:pt>
                <c:pt idx="359">
                  <c:v>441.00527949999997</c:v>
                </c:pt>
                <c:pt idx="360">
                  <c:v>439.93273929999998</c:v>
                </c:pt>
                <c:pt idx="361">
                  <c:v>439.01324460000001</c:v>
                </c:pt>
                <c:pt idx="362">
                  <c:v>437.94030759999998</c:v>
                </c:pt>
                <c:pt idx="363">
                  <c:v>437.02050780000002</c:v>
                </c:pt>
                <c:pt idx="364">
                  <c:v>435.94720460000002</c:v>
                </c:pt>
                <c:pt idx="365">
                  <c:v>435.02703860000003</c:v>
                </c:pt>
                <c:pt idx="366">
                  <c:v>433.9533386</c:v>
                </c:pt>
                <c:pt idx="367">
                  <c:v>433.03286739999999</c:v>
                </c:pt>
                <c:pt idx="368">
                  <c:v>431.9588013</c:v>
                </c:pt>
                <c:pt idx="369">
                  <c:v>431.0379944</c:v>
                </c:pt>
                <c:pt idx="370">
                  <c:v>429.96356200000002</c:v>
                </c:pt>
                <c:pt idx="371">
                  <c:v>429.04241939999997</c:v>
                </c:pt>
                <c:pt idx="372">
                  <c:v>427.96759029999998</c:v>
                </c:pt>
                <c:pt idx="373">
                  <c:v>427.0461426</c:v>
                </c:pt>
                <c:pt idx="374">
                  <c:v>425.97094729999998</c:v>
                </c:pt>
                <c:pt idx="375">
                  <c:v>425.04919430000001</c:v>
                </c:pt>
                <c:pt idx="376">
                  <c:v>423.97360229999998</c:v>
                </c:pt>
                <c:pt idx="377">
                  <c:v>423.05151369999999</c:v>
                </c:pt>
                <c:pt idx="378">
                  <c:v>421.9755859</c:v>
                </c:pt>
                <c:pt idx="379">
                  <c:v>421.05316160000001</c:v>
                </c:pt>
                <c:pt idx="380">
                  <c:v>419.97683719999998</c:v>
                </c:pt>
                <c:pt idx="381">
                  <c:v>419.05413820000001</c:v>
                </c:pt>
                <c:pt idx="382">
                  <c:v>417.97744749999998</c:v>
                </c:pt>
                <c:pt idx="383">
                  <c:v>417.05441280000002</c:v>
                </c:pt>
                <c:pt idx="384">
                  <c:v>415.97735599999999</c:v>
                </c:pt>
                <c:pt idx="385">
                  <c:v>415.05401610000001</c:v>
                </c:pt>
                <c:pt idx="386">
                  <c:v>413.97659299999998</c:v>
                </c:pt>
                <c:pt idx="387">
                  <c:v>413.05291749999998</c:v>
                </c:pt>
                <c:pt idx="388">
                  <c:v>411.97515870000001</c:v>
                </c:pt>
                <c:pt idx="389">
                  <c:v>411.05117799999999</c:v>
                </c:pt>
                <c:pt idx="390">
                  <c:v>409.97302250000001</c:v>
                </c:pt>
                <c:pt idx="391">
                  <c:v>409.04876710000002</c:v>
                </c:pt>
                <c:pt idx="392">
                  <c:v>407.97024540000001</c:v>
                </c:pt>
                <c:pt idx="393">
                  <c:v>407.04565430000002</c:v>
                </c:pt>
                <c:pt idx="394">
                  <c:v>405.96679690000002</c:v>
                </c:pt>
                <c:pt idx="395">
                  <c:v>405.04190060000002</c:v>
                </c:pt>
                <c:pt idx="396">
                  <c:v>403.96270750000002</c:v>
                </c:pt>
                <c:pt idx="397">
                  <c:v>403.03750609999997</c:v>
                </c:pt>
                <c:pt idx="398">
                  <c:v>401.95791630000002</c:v>
                </c:pt>
                <c:pt idx="399">
                  <c:v>401.0324402</c:v>
                </c:pt>
                <c:pt idx="400">
                  <c:v>399.95251459999997</c:v>
                </c:pt>
              </c:numCache>
            </c:numRef>
          </c:xVal>
          <c:yVal>
            <c:numRef>
              <c:f>Sheet1!$D$3:$D$403</c:f>
              <c:numCache>
                <c:formatCode>General</c:formatCode>
                <c:ptCount val="401"/>
                <c:pt idx="0">
                  <c:v>-6.5380136950000001E-4</c:v>
                </c:pt>
                <c:pt idx="1">
                  <c:v>-2.9794880539999998E-4</c:v>
                </c:pt>
                <c:pt idx="2">
                  <c:v>1.360105467E-3</c:v>
                </c:pt>
                <c:pt idx="3">
                  <c:v>-5.6198303350000003E-4</c:v>
                </c:pt>
                <c:pt idx="4">
                  <c:v>1.8354441269999999E-4</c:v>
                </c:pt>
                <c:pt idx="5">
                  <c:v>-8.9023727920000003E-4</c:v>
                </c:pt>
                <c:pt idx="6">
                  <c:v>5.0214142539999995E-4</c:v>
                </c:pt>
                <c:pt idx="7" formatCode="0.00E+00">
                  <c:v>-9.0073830509999995E-5</c:v>
                </c:pt>
                <c:pt idx="8">
                  <c:v>-3.8584010329999999E-4</c:v>
                </c:pt>
                <c:pt idx="9">
                  <c:v>-2.342566004E-4</c:v>
                </c:pt>
                <c:pt idx="10">
                  <c:v>-2.4297332860000001E-3</c:v>
                </c:pt>
                <c:pt idx="11">
                  <c:v>-2.174912079E-4</c:v>
                </c:pt>
                <c:pt idx="12">
                  <c:v>1.247682143E-3</c:v>
                </c:pt>
                <c:pt idx="13">
                  <c:v>9.4003009139999999E-4</c:v>
                </c:pt>
                <c:pt idx="14">
                  <c:v>-3.7533961589999998E-4</c:v>
                </c:pt>
                <c:pt idx="15">
                  <c:v>-6.2826374779999998E-4</c:v>
                </c:pt>
                <c:pt idx="16">
                  <c:v>-7.2828610430000003E-4</c:v>
                </c:pt>
                <c:pt idx="17">
                  <c:v>2.105557214E-4</c:v>
                </c:pt>
                <c:pt idx="18">
                  <c:v>-3.2671331429999999E-4</c:v>
                </c:pt>
                <c:pt idx="19">
                  <c:v>1.0705902239999999E-3</c:v>
                </c:pt>
                <c:pt idx="20">
                  <c:v>8.3591119619999999E-4</c:v>
                </c:pt>
                <c:pt idx="21">
                  <c:v>-2.1878485859999999E-4</c:v>
                </c:pt>
                <c:pt idx="22">
                  <c:v>-4.8436690120000001E-4</c:v>
                </c:pt>
                <c:pt idx="23">
                  <c:v>-2.5799863510000002E-3</c:v>
                </c:pt>
                <c:pt idx="24" formatCode="0.00E+00">
                  <c:v>-3.727563353E-6</c:v>
                </c:pt>
                <c:pt idx="25">
                  <c:v>6.200489588E-4</c:v>
                </c:pt>
                <c:pt idx="26">
                  <c:v>-1.3460530899999999E-3</c:v>
                </c:pt>
                <c:pt idx="27">
                  <c:v>-6.4770143939999998E-4</c:v>
                </c:pt>
                <c:pt idx="28">
                  <c:v>1.121247304E-3</c:v>
                </c:pt>
                <c:pt idx="29" formatCode="0.00E+00">
                  <c:v>-8.6295243819999997E-5</c:v>
                </c:pt>
                <c:pt idx="30">
                  <c:v>8.2317687340000001E-4</c:v>
                </c:pt>
                <c:pt idx="31" formatCode="0.00E+00">
                  <c:v>7.8208555350000003E-5</c:v>
                </c:pt>
                <c:pt idx="32">
                  <c:v>-3.132625134E-4</c:v>
                </c:pt>
                <c:pt idx="33">
                  <c:v>-6.7447847690000002E-4</c:v>
                </c:pt>
                <c:pt idx="34">
                  <c:v>-1.269919099E-3</c:v>
                </c:pt>
                <c:pt idx="35">
                  <c:v>-6.2076759060000005E-4</c:v>
                </c:pt>
                <c:pt idx="36">
                  <c:v>-8.480242104E-4</c:v>
                </c:pt>
                <c:pt idx="37">
                  <c:v>5.1854655609999997E-4</c:v>
                </c:pt>
                <c:pt idx="38">
                  <c:v>-7.0952397069999997E-4</c:v>
                </c:pt>
                <c:pt idx="39">
                  <c:v>-6.5312936199999998E-4</c:v>
                </c:pt>
                <c:pt idx="40">
                  <c:v>1.103917966E-4</c:v>
                </c:pt>
                <c:pt idx="41">
                  <c:v>3.6219213509999998E-4</c:v>
                </c:pt>
                <c:pt idx="42">
                  <c:v>-1.4597232800000001E-4</c:v>
                </c:pt>
                <c:pt idx="43">
                  <c:v>-1.0228434109999999E-3</c:v>
                </c:pt>
                <c:pt idx="44">
                  <c:v>-4.1185750159999999E-4</c:v>
                </c:pt>
                <c:pt idx="45">
                  <c:v>7.5497297800000002E-4</c:v>
                </c:pt>
                <c:pt idx="46" formatCode="0.00E+00">
                  <c:v>5.0377017029999998E-5</c:v>
                </c:pt>
                <c:pt idx="47">
                  <c:v>-1.179934829E-3</c:v>
                </c:pt>
                <c:pt idx="48">
                  <c:v>-1.2166948290000001E-3</c:v>
                </c:pt>
                <c:pt idx="49">
                  <c:v>-5.1492895E-4</c:v>
                </c:pt>
                <c:pt idx="50">
                  <c:v>2.4629716060000002E-4</c:v>
                </c:pt>
                <c:pt idx="51">
                  <c:v>-1.23997801E-3</c:v>
                </c:pt>
                <c:pt idx="52">
                  <c:v>1.892264816E-3</c:v>
                </c:pt>
                <c:pt idx="53">
                  <c:v>-5.7682208719999999E-4</c:v>
                </c:pt>
                <c:pt idx="54">
                  <c:v>7.449896075E-4</c:v>
                </c:pt>
                <c:pt idx="55">
                  <c:v>-5.2583974319999997E-4</c:v>
                </c:pt>
                <c:pt idx="56">
                  <c:v>3.0561370660000002E-4</c:v>
                </c:pt>
                <c:pt idx="57">
                  <c:v>1.2021498990000001E-3</c:v>
                </c:pt>
                <c:pt idx="58">
                  <c:v>-1.02030499E-4</c:v>
                </c:pt>
                <c:pt idx="59">
                  <c:v>3.3097463890000001E-4</c:v>
                </c:pt>
                <c:pt idx="60">
                  <c:v>-3.1672872140000002E-4</c:v>
                </c:pt>
                <c:pt idx="61">
                  <c:v>-5.8230257129999997E-4</c:v>
                </c:pt>
                <c:pt idx="62">
                  <c:v>5.8215123140000001E-4</c:v>
                </c:pt>
                <c:pt idx="63">
                  <c:v>-2.1454168020000001E-4</c:v>
                </c:pt>
                <c:pt idx="64">
                  <c:v>-5.1823840480000002E-4</c:v>
                </c:pt>
                <c:pt idx="65">
                  <c:v>-1.6796744599999999E-4</c:v>
                </c:pt>
                <c:pt idx="66" formatCode="0.00E+00">
                  <c:v>-7.3716983020000006E-5</c:v>
                </c:pt>
                <c:pt idx="67">
                  <c:v>8.8132719970000003E-4</c:v>
                </c:pt>
                <c:pt idx="68">
                  <c:v>-2.055894583E-4</c:v>
                </c:pt>
                <c:pt idx="69">
                  <c:v>5.9982953830000003E-4</c:v>
                </c:pt>
                <c:pt idx="70" formatCode="0.00E+00">
                  <c:v>3.6966735930000003E-5</c:v>
                </c:pt>
                <c:pt idx="71">
                  <c:v>-2.3379089539999999E-4</c:v>
                </c:pt>
                <c:pt idx="72">
                  <c:v>4.2548895000000002E-4</c:v>
                </c:pt>
                <c:pt idx="73">
                  <c:v>-8.6238846420000001E-4</c:v>
                </c:pt>
                <c:pt idx="74">
                  <c:v>-5.1849696320000003E-4</c:v>
                </c:pt>
                <c:pt idx="75">
                  <c:v>-6.8321428259999996E-4</c:v>
                </c:pt>
                <c:pt idx="76" formatCode="0.00E+00">
                  <c:v>7.178772648E-5</c:v>
                </c:pt>
                <c:pt idx="77">
                  <c:v>1.420595363E-4</c:v>
                </c:pt>
                <c:pt idx="78" formatCode="0.00E+00">
                  <c:v>5.6949502320000004E-6</c:v>
                </c:pt>
                <c:pt idx="79" formatCode="0.00E+00">
                  <c:v>-7.4033237069999996E-6</c:v>
                </c:pt>
                <c:pt idx="80">
                  <c:v>-2.6840629289999999E-4</c:v>
                </c:pt>
                <c:pt idx="81">
                  <c:v>9.7201787869999996E-4</c:v>
                </c:pt>
                <c:pt idx="82">
                  <c:v>-1.861837372E-4</c:v>
                </c:pt>
                <c:pt idx="83">
                  <c:v>-4.0539208570000002E-4</c:v>
                </c:pt>
                <c:pt idx="84">
                  <c:v>2.7212087300000003E-4</c:v>
                </c:pt>
                <c:pt idx="85" formatCode="0.00E+00">
                  <c:v>-3.3288080889999997E-5</c:v>
                </c:pt>
                <c:pt idx="86">
                  <c:v>4.7731472299999999E-4</c:v>
                </c:pt>
                <c:pt idx="87">
                  <c:v>-1.6051510469999999E-4</c:v>
                </c:pt>
                <c:pt idx="88">
                  <c:v>-2.9950091270000001E-4</c:v>
                </c:pt>
                <c:pt idx="89">
                  <c:v>-2.037265513E-4</c:v>
                </c:pt>
                <c:pt idx="90">
                  <c:v>2.016467333E-4</c:v>
                </c:pt>
                <c:pt idx="91">
                  <c:v>-4.0203004029999999E-4</c:v>
                </c:pt>
                <c:pt idx="92">
                  <c:v>5.1893526690000003E-4</c:v>
                </c:pt>
                <c:pt idx="93">
                  <c:v>1.384602219E-4</c:v>
                </c:pt>
                <c:pt idx="94">
                  <c:v>3.4265828439999999E-4</c:v>
                </c:pt>
                <c:pt idx="95" formatCode="0.00E+00">
                  <c:v>4.9367346949999997E-5</c:v>
                </c:pt>
                <c:pt idx="96">
                  <c:v>2.0255315760000001E-4</c:v>
                </c:pt>
                <c:pt idx="97">
                  <c:v>-1.413661521E-4</c:v>
                </c:pt>
                <c:pt idx="98">
                  <c:v>-2.057964593E-4</c:v>
                </c:pt>
                <c:pt idx="99">
                  <c:v>2.329844283E-4</c:v>
                </c:pt>
                <c:pt idx="100">
                  <c:v>2.47540389E-4</c:v>
                </c:pt>
                <c:pt idx="101">
                  <c:v>1.906143298E-4</c:v>
                </c:pt>
                <c:pt idx="102">
                  <c:v>1.9001869079999999E-4</c:v>
                </c:pt>
                <c:pt idx="103">
                  <c:v>4.6054838459999998E-4</c:v>
                </c:pt>
                <c:pt idx="104" formatCode="0.00E+00">
                  <c:v>3.1063171950000001E-7</c:v>
                </c:pt>
                <c:pt idx="105">
                  <c:v>1.546667656E-3</c:v>
                </c:pt>
                <c:pt idx="106">
                  <c:v>9.2155975290000001E-4</c:v>
                </c:pt>
                <c:pt idx="107">
                  <c:v>6.4612820280000004E-4</c:v>
                </c:pt>
                <c:pt idx="108">
                  <c:v>9.0399809409999997E-4</c:v>
                </c:pt>
                <c:pt idx="109">
                  <c:v>3.8706412309999998E-4</c:v>
                </c:pt>
                <c:pt idx="110">
                  <c:v>1.0870878760000001E-4</c:v>
                </c:pt>
                <c:pt idx="111">
                  <c:v>1.4510519099999999E-3</c:v>
                </c:pt>
                <c:pt idx="112">
                  <c:v>1.261519268E-3</c:v>
                </c:pt>
                <c:pt idx="113">
                  <c:v>1.4433382309999999E-3</c:v>
                </c:pt>
                <c:pt idx="114">
                  <c:v>1.789606875E-3</c:v>
                </c:pt>
                <c:pt idx="115">
                  <c:v>9.3971879689999996E-4</c:v>
                </c:pt>
                <c:pt idx="116">
                  <c:v>1.301345765E-3</c:v>
                </c:pt>
                <c:pt idx="117">
                  <c:v>1.5950419470000001E-3</c:v>
                </c:pt>
                <c:pt idx="118">
                  <c:v>2.6323846540000002E-3</c:v>
                </c:pt>
                <c:pt idx="119">
                  <c:v>1.5204303199999999E-3</c:v>
                </c:pt>
                <c:pt idx="120">
                  <c:v>2.4205998050000001E-3</c:v>
                </c:pt>
                <c:pt idx="121">
                  <c:v>3.3798727669999999E-3</c:v>
                </c:pt>
                <c:pt idx="122">
                  <c:v>3.6771974989999998E-3</c:v>
                </c:pt>
                <c:pt idx="123">
                  <c:v>2.5726454330000001E-3</c:v>
                </c:pt>
                <c:pt idx="124">
                  <c:v>3.6172359250000001E-3</c:v>
                </c:pt>
                <c:pt idx="125">
                  <c:v>4.6571758580000004E-3</c:v>
                </c:pt>
                <c:pt idx="126">
                  <c:v>4.0875961999999998E-3</c:v>
                </c:pt>
                <c:pt idx="127">
                  <c:v>5.0355824640000001E-3</c:v>
                </c:pt>
                <c:pt idx="128">
                  <c:v>5.7225879280000001E-3</c:v>
                </c:pt>
                <c:pt idx="129">
                  <c:v>5.1325671370000001E-3</c:v>
                </c:pt>
                <c:pt idx="130">
                  <c:v>6.2961294320000001E-3</c:v>
                </c:pt>
                <c:pt idx="131">
                  <c:v>7.6011233029999997E-3</c:v>
                </c:pt>
                <c:pt idx="132">
                  <c:v>7.7778417620000002E-3</c:v>
                </c:pt>
                <c:pt idx="133">
                  <c:v>8.3186673000000006E-3</c:v>
                </c:pt>
                <c:pt idx="134">
                  <c:v>9.5415050160000004E-3</c:v>
                </c:pt>
                <c:pt idx="135">
                  <c:v>1.0241724549999999E-2</c:v>
                </c:pt>
                <c:pt idx="136">
                  <c:v>1.079133432E-2</c:v>
                </c:pt>
                <c:pt idx="137">
                  <c:v>1.2150387279999999E-2</c:v>
                </c:pt>
                <c:pt idx="138">
                  <c:v>1.3695439320000001E-2</c:v>
                </c:pt>
                <c:pt idx="139">
                  <c:v>1.4942105860000001E-2</c:v>
                </c:pt>
                <c:pt idx="140">
                  <c:v>1.656135358E-2</c:v>
                </c:pt>
                <c:pt idx="141">
                  <c:v>1.754817925E-2</c:v>
                </c:pt>
                <c:pt idx="142">
                  <c:v>1.9438290970000001E-2</c:v>
                </c:pt>
                <c:pt idx="143">
                  <c:v>2.01200936E-2</c:v>
                </c:pt>
                <c:pt idx="144">
                  <c:v>2.2984482350000002E-2</c:v>
                </c:pt>
                <c:pt idx="145">
                  <c:v>2.4955121800000001E-2</c:v>
                </c:pt>
                <c:pt idx="146">
                  <c:v>2.7423592279999999E-2</c:v>
                </c:pt>
                <c:pt idx="147">
                  <c:v>2.829235792E-2</c:v>
                </c:pt>
                <c:pt idx="148">
                  <c:v>3.1578455120000001E-2</c:v>
                </c:pt>
                <c:pt idx="149">
                  <c:v>3.500300646E-2</c:v>
                </c:pt>
                <c:pt idx="150">
                  <c:v>3.6866728219999999E-2</c:v>
                </c:pt>
                <c:pt idx="151">
                  <c:v>4.0246319029999998E-2</c:v>
                </c:pt>
                <c:pt idx="152">
                  <c:v>4.27759178E-2</c:v>
                </c:pt>
                <c:pt idx="153">
                  <c:v>4.6220418069999998E-2</c:v>
                </c:pt>
                <c:pt idx="154">
                  <c:v>4.9387663599999999E-2</c:v>
                </c:pt>
                <c:pt idx="155">
                  <c:v>5.1355980340000003E-2</c:v>
                </c:pt>
                <c:pt idx="156">
                  <c:v>5.5044140669999998E-2</c:v>
                </c:pt>
                <c:pt idx="157">
                  <c:v>5.8131754399999999E-2</c:v>
                </c:pt>
                <c:pt idx="158">
                  <c:v>6.0568705200000003E-2</c:v>
                </c:pt>
                <c:pt idx="159">
                  <c:v>6.3363663850000002E-2</c:v>
                </c:pt>
                <c:pt idx="160">
                  <c:v>6.5951645370000006E-2</c:v>
                </c:pt>
                <c:pt idx="161">
                  <c:v>6.9550804790000004E-2</c:v>
                </c:pt>
                <c:pt idx="162">
                  <c:v>7.1955278519999999E-2</c:v>
                </c:pt>
                <c:pt idx="163">
                  <c:v>7.4286490679999997E-2</c:v>
                </c:pt>
                <c:pt idx="164">
                  <c:v>7.6602950690000005E-2</c:v>
                </c:pt>
                <c:pt idx="165">
                  <c:v>7.9280577599999999E-2</c:v>
                </c:pt>
                <c:pt idx="166">
                  <c:v>8.0572225149999996E-2</c:v>
                </c:pt>
                <c:pt idx="167">
                  <c:v>8.1963121890000004E-2</c:v>
                </c:pt>
                <c:pt idx="168">
                  <c:v>8.4216535090000003E-2</c:v>
                </c:pt>
                <c:pt idx="169">
                  <c:v>8.4141902630000001E-2</c:v>
                </c:pt>
                <c:pt idx="170">
                  <c:v>8.4320724010000001E-2</c:v>
                </c:pt>
                <c:pt idx="171">
                  <c:v>8.4768027070000002E-2</c:v>
                </c:pt>
                <c:pt idx="172">
                  <c:v>8.4944516420000005E-2</c:v>
                </c:pt>
                <c:pt idx="173">
                  <c:v>8.4160603580000007E-2</c:v>
                </c:pt>
                <c:pt idx="174">
                  <c:v>8.4274798629999995E-2</c:v>
                </c:pt>
                <c:pt idx="175">
                  <c:v>8.2782261070000002E-2</c:v>
                </c:pt>
                <c:pt idx="176">
                  <c:v>8.1316500900000005E-2</c:v>
                </c:pt>
                <c:pt idx="177">
                  <c:v>7.9782404010000002E-2</c:v>
                </c:pt>
                <c:pt idx="178">
                  <c:v>7.7936321500000003E-2</c:v>
                </c:pt>
                <c:pt idx="179">
                  <c:v>7.5052089990000001E-2</c:v>
                </c:pt>
                <c:pt idx="180">
                  <c:v>7.5229234990000005E-2</c:v>
                </c:pt>
                <c:pt idx="181">
                  <c:v>7.2558552030000001E-2</c:v>
                </c:pt>
                <c:pt idx="182">
                  <c:v>7.0781342689999999E-2</c:v>
                </c:pt>
                <c:pt idx="183">
                  <c:v>6.7359127099999999E-2</c:v>
                </c:pt>
                <c:pt idx="184">
                  <c:v>6.7567422990000001E-2</c:v>
                </c:pt>
                <c:pt idx="185">
                  <c:v>6.3355699180000002E-2</c:v>
                </c:pt>
                <c:pt idx="186">
                  <c:v>6.1181213710000001E-2</c:v>
                </c:pt>
                <c:pt idx="187">
                  <c:v>5.9116497640000001E-2</c:v>
                </c:pt>
                <c:pt idx="188">
                  <c:v>5.7619288560000002E-2</c:v>
                </c:pt>
                <c:pt idx="189">
                  <c:v>5.5796369909999997E-2</c:v>
                </c:pt>
                <c:pt idx="190">
                  <c:v>5.339648575E-2</c:v>
                </c:pt>
                <c:pt idx="191">
                  <c:v>5.176409706E-2</c:v>
                </c:pt>
                <c:pt idx="192">
                  <c:v>4.9577534200000002E-2</c:v>
                </c:pt>
                <c:pt idx="193">
                  <c:v>4.7335959970000001E-2</c:v>
                </c:pt>
                <c:pt idx="194">
                  <c:v>4.6151090409999998E-2</c:v>
                </c:pt>
                <c:pt idx="195">
                  <c:v>4.3901424850000002E-2</c:v>
                </c:pt>
                <c:pt idx="196">
                  <c:v>4.276157916E-2</c:v>
                </c:pt>
                <c:pt idx="197">
                  <c:v>4.1156567630000002E-2</c:v>
                </c:pt>
                <c:pt idx="198">
                  <c:v>3.9571929720000003E-2</c:v>
                </c:pt>
                <c:pt idx="199">
                  <c:v>3.7936776880000002E-2</c:v>
                </c:pt>
                <c:pt idx="200">
                  <c:v>3.727509826E-2</c:v>
                </c:pt>
                <c:pt idx="201">
                  <c:v>3.577620536E-2</c:v>
                </c:pt>
                <c:pt idx="202">
                  <c:v>3.5594746470000001E-2</c:v>
                </c:pt>
                <c:pt idx="203">
                  <c:v>3.4609857950000003E-2</c:v>
                </c:pt>
                <c:pt idx="204">
                  <c:v>3.320055827E-2</c:v>
                </c:pt>
                <c:pt idx="205">
                  <c:v>3.2288968559999999E-2</c:v>
                </c:pt>
                <c:pt idx="206">
                  <c:v>3.1432662159999999E-2</c:v>
                </c:pt>
                <c:pt idx="207">
                  <c:v>3.0525356529999999E-2</c:v>
                </c:pt>
                <c:pt idx="208">
                  <c:v>3.062898293E-2</c:v>
                </c:pt>
                <c:pt idx="209">
                  <c:v>2.9848525300000001E-2</c:v>
                </c:pt>
                <c:pt idx="210">
                  <c:v>2.958156168E-2</c:v>
                </c:pt>
                <c:pt idx="211">
                  <c:v>2.8391471129999998E-2</c:v>
                </c:pt>
                <c:pt idx="212">
                  <c:v>2.7679825200000001E-2</c:v>
                </c:pt>
                <c:pt idx="213">
                  <c:v>2.7954813089999999E-2</c:v>
                </c:pt>
                <c:pt idx="214">
                  <c:v>2.7506761250000001E-2</c:v>
                </c:pt>
                <c:pt idx="215">
                  <c:v>2.6737533510000001E-2</c:v>
                </c:pt>
                <c:pt idx="216">
                  <c:v>2.5848738850000001E-2</c:v>
                </c:pt>
                <c:pt idx="217">
                  <c:v>2.576426603E-2</c:v>
                </c:pt>
                <c:pt idx="218">
                  <c:v>2.5192564349999998E-2</c:v>
                </c:pt>
                <c:pt idx="219">
                  <c:v>2.4441249670000002E-2</c:v>
                </c:pt>
                <c:pt idx="220">
                  <c:v>2.3591816429999999E-2</c:v>
                </c:pt>
                <c:pt idx="221">
                  <c:v>2.371717617E-2</c:v>
                </c:pt>
                <c:pt idx="222">
                  <c:v>2.2686900570000001E-2</c:v>
                </c:pt>
                <c:pt idx="223">
                  <c:v>2.235589176E-2</c:v>
                </c:pt>
                <c:pt idx="224">
                  <c:v>2.1929230540000001E-2</c:v>
                </c:pt>
                <c:pt idx="225">
                  <c:v>2.124224789E-2</c:v>
                </c:pt>
                <c:pt idx="226">
                  <c:v>2.0395165310000001E-2</c:v>
                </c:pt>
                <c:pt idx="227">
                  <c:v>2.0080780610000001E-2</c:v>
                </c:pt>
                <c:pt idx="228">
                  <c:v>1.95572041E-2</c:v>
                </c:pt>
                <c:pt idx="229">
                  <c:v>1.897860132E-2</c:v>
                </c:pt>
                <c:pt idx="230">
                  <c:v>1.7935832959999998E-2</c:v>
                </c:pt>
                <c:pt idx="231">
                  <c:v>1.6825702040000001E-2</c:v>
                </c:pt>
                <c:pt idx="232">
                  <c:v>1.631673053E-2</c:v>
                </c:pt>
                <c:pt idx="233">
                  <c:v>1.6158936549999999E-2</c:v>
                </c:pt>
                <c:pt idx="234">
                  <c:v>1.522753481E-2</c:v>
                </c:pt>
                <c:pt idx="235">
                  <c:v>1.4904383570000001E-2</c:v>
                </c:pt>
                <c:pt idx="236">
                  <c:v>1.4043919740000001E-2</c:v>
                </c:pt>
                <c:pt idx="237">
                  <c:v>1.3134032489999999E-2</c:v>
                </c:pt>
                <c:pt idx="238">
                  <c:v>1.3498805460000001E-2</c:v>
                </c:pt>
                <c:pt idx="239">
                  <c:v>1.2514467350000001E-2</c:v>
                </c:pt>
                <c:pt idx="240">
                  <c:v>1.2383378109999999E-2</c:v>
                </c:pt>
                <c:pt idx="241">
                  <c:v>1.1284623299999999E-2</c:v>
                </c:pt>
                <c:pt idx="242">
                  <c:v>1.105105225E-2</c:v>
                </c:pt>
                <c:pt idx="243">
                  <c:v>1.053328253E-2</c:v>
                </c:pt>
                <c:pt idx="244">
                  <c:v>1.00281043E-2</c:v>
                </c:pt>
                <c:pt idx="245">
                  <c:v>9.5779169349999999E-3</c:v>
                </c:pt>
                <c:pt idx="246">
                  <c:v>9.6354782579999992E-3</c:v>
                </c:pt>
                <c:pt idx="247">
                  <c:v>8.7116090579999993E-3</c:v>
                </c:pt>
                <c:pt idx="248">
                  <c:v>8.99994839E-3</c:v>
                </c:pt>
                <c:pt idx="249">
                  <c:v>8.5389986629999994E-3</c:v>
                </c:pt>
                <c:pt idx="250">
                  <c:v>7.7286157759999998E-3</c:v>
                </c:pt>
                <c:pt idx="251">
                  <c:v>7.6517835260000002E-3</c:v>
                </c:pt>
                <c:pt idx="252">
                  <c:v>6.522584241E-3</c:v>
                </c:pt>
                <c:pt idx="253">
                  <c:v>6.5817390569999999E-3</c:v>
                </c:pt>
                <c:pt idx="254">
                  <c:v>6.4979102459999999E-3</c:v>
                </c:pt>
                <c:pt idx="255">
                  <c:v>6.0337791219999999E-3</c:v>
                </c:pt>
                <c:pt idx="256">
                  <c:v>6.0527045280000004E-3</c:v>
                </c:pt>
                <c:pt idx="257">
                  <c:v>5.7628778740000004E-3</c:v>
                </c:pt>
                <c:pt idx="258">
                  <c:v>6.3875117339999999E-3</c:v>
                </c:pt>
                <c:pt idx="259">
                  <c:v>4.9842833540000003E-3</c:v>
                </c:pt>
                <c:pt idx="260">
                  <c:v>5.0791352990000004E-3</c:v>
                </c:pt>
                <c:pt idx="261">
                  <c:v>5.1260711630000001E-3</c:v>
                </c:pt>
                <c:pt idx="262">
                  <c:v>5.0651496279999998E-3</c:v>
                </c:pt>
                <c:pt idx="263">
                  <c:v>5.65696694E-3</c:v>
                </c:pt>
                <c:pt idx="264">
                  <c:v>5.2894954570000003E-3</c:v>
                </c:pt>
                <c:pt idx="265">
                  <c:v>3.9186412469999999E-3</c:v>
                </c:pt>
                <c:pt idx="266">
                  <c:v>4.2100618589999998E-3</c:v>
                </c:pt>
                <c:pt idx="267">
                  <c:v>4.1153999049999999E-3</c:v>
                </c:pt>
                <c:pt idx="268">
                  <c:v>2.957788063E-3</c:v>
                </c:pt>
                <c:pt idx="269">
                  <c:v>3.6018879619999999E-3</c:v>
                </c:pt>
                <c:pt idx="270">
                  <c:v>3.5296969580000002E-3</c:v>
                </c:pt>
                <c:pt idx="271">
                  <c:v>3.2239714639999998E-3</c:v>
                </c:pt>
                <c:pt idx="272">
                  <c:v>2.8300206180000001E-3</c:v>
                </c:pt>
                <c:pt idx="273">
                  <c:v>2.3395218890000001E-3</c:v>
                </c:pt>
                <c:pt idx="274">
                  <c:v>2.9337848540000001E-3</c:v>
                </c:pt>
                <c:pt idx="275">
                  <c:v>2.042331034E-3</c:v>
                </c:pt>
                <c:pt idx="276">
                  <c:v>2.5771241639999999E-3</c:v>
                </c:pt>
                <c:pt idx="277">
                  <c:v>2.484275494E-3</c:v>
                </c:pt>
                <c:pt idx="278">
                  <c:v>1.9449420510000001E-3</c:v>
                </c:pt>
                <c:pt idx="279">
                  <c:v>2.1684621460000002E-3</c:v>
                </c:pt>
                <c:pt idx="280">
                  <c:v>1.9124664830000001E-3</c:v>
                </c:pt>
                <c:pt idx="281">
                  <c:v>1.7773124860000001E-3</c:v>
                </c:pt>
                <c:pt idx="282">
                  <c:v>1.7465648709999999E-3</c:v>
                </c:pt>
                <c:pt idx="283">
                  <c:v>1.6459941400000001E-3</c:v>
                </c:pt>
                <c:pt idx="284">
                  <c:v>1.851474284E-3</c:v>
                </c:pt>
                <c:pt idx="285">
                  <c:v>1.123115886E-3</c:v>
                </c:pt>
                <c:pt idx="286">
                  <c:v>1.7815232280000001E-3</c:v>
                </c:pt>
                <c:pt idx="287">
                  <c:v>8.6781341819999996E-4</c:v>
                </c:pt>
                <c:pt idx="288">
                  <c:v>1.6396279680000001E-3</c:v>
                </c:pt>
                <c:pt idx="289">
                  <c:v>1.3406823849999999E-3</c:v>
                </c:pt>
                <c:pt idx="290">
                  <c:v>1.583584351E-3</c:v>
                </c:pt>
                <c:pt idx="291">
                  <c:v>1.1302269999999999E-3</c:v>
                </c:pt>
                <c:pt idx="292">
                  <c:v>8.601878071E-4</c:v>
                </c:pt>
                <c:pt idx="293">
                  <c:v>1.3342947930000001E-3</c:v>
                </c:pt>
                <c:pt idx="294">
                  <c:v>3.3302119119999997E-4</c:v>
                </c:pt>
                <c:pt idx="295">
                  <c:v>5.6468107499999995E-4</c:v>
                </c:pt>
                <c:pt idx="296">
                  <c:v>4.0952785639999999E-4</c:v>
                </c:pt>
                <c:pt idx="297" formatCode="0.00E+00">
                  <c:v>9.4727089159999997E-5</c:v>
                </c:pt>
                <c:pt idx="298">
                  <c:v>3.0408534800000002E-4</c:v>
                </c:pt>
                <c:pt idx="299">
                  <c:v>6.9481716490000004E-4</c:v>
                </c:pt>
                <c:pt idx="300">
                  <c:v>8.3124276719999998E-4</c:v>
                </c:pt>
                <c:pt idx="301">
                  <c:v>1.2248895360000001E-3</c:v>
                </c:pt>
                <c:pt idx="302">
                  <c:v>8.6093996649999995E-4</c:v>
                </c:pt>
                <c:pt idx="303">
                  <c:v>8.7821460330000001E-4</c:v>
                </c:pt>
                <c:pt idx="304">
                  <c:v>2.4124655469999999E-4</c:v>
                </c:pt>
                <c:pt idx="305">
                  <c:v>6.7604612560000004E-4</c:v>
                </c:pt>
                <c:pt idx="306">
                  <c:v>2.80098815E-4</c:v>
                </c:pt>
                <c:pt idx="307">
                  <c:v>4.7031787110000001E-4</c:v>
                </c:pt>
                <c:pt idx="308" formatCode="0.00E+00">
                  <c:v>7.2978677049999999E-5</c:v>
                </c:pt>
                <c:pt idx="309">
                  <c:v>1.7665588530000001E-4</c:v>
                </c:pt>
                <c:pt idx="310">
                  <c:v>1.939809881E-4</c:v>
                </c:pt>
                <c:pt idx="311">
                  <c:v>6.3531781779999996E-4</c:v>
                </c:pt>
                <c:pt idx="312">
                  <c:v>1.8906049079999999E-4</c:v>
                </c:pt>
                <c:pt idx="313">
                  <c:v>4.5829394370000001E-4</c:v>
                </c:pt>
                <c:pt idx="314">
                  <c:v>6.5901287600000002E-4</c:v>
                </c:pt>
                <c:pt idx="315">
                  <c:v>5.1947956669999996E-4</c:v>
                </c:pt>
                <c:pt idx="316">
                  <c:v>6.3837686320000005E-4</c:v>
                </c:pt>
                <c:pt idx="317">
                  <c:v>8.5928000040000005E-4</c:v>
                </c:pt>
                <c:pt idx="318">
                  <c:v>5.2284874249999998E-4</c:v>
                </c:pt>
                <c:pt idx="319">
                  <c:v>9.3318143629999998E-4</c:v>
                </c:pt>
                <c:pt idx="320">
                  <c:v>9.3626853780000004E-4</c:v>
                </c:pt>
                <c:pt idx="321">
                  <c:v>6.2227831219999999E-4</c:v>
                </c:pt>
                <c:pt idx="322">
                  <c:v>7.5951090549999998E-4</c:v>
                </c:pt>
                <c:pt idx="323">
                  <c:v>6.434579846E-4</c:v>
                </c:pt>
                <c:pt idx="324">
                  <c:v>5.3715525429999999E-4</c:v>
                </c:pt>
                <c:pt idx="325">
                  <c:v>1.320922747E-3</c:v>
                </c:pt>
                <c:pt idx="326">
                  <c:v>1.4778565380000001E-3</c:v>
                </c:pt>
                <c:pt idx="327">
                  <c:v>8.5891684279999997E-4</c:v>
                </c:pt>
                <c:pt idx="328">
                  <c:v>8.8783784300000004E-4</c:v>
                </c:pt>
                <c:pt idx="329">
                  <c:v>5.7637097780000003E-4</c:v>
                </c:pt>
                <c:pt idx="330">
                  <c:v>3.0999153390000002E-4</c:v>
                </c:pt>
                <c:pt idx="331">
                  <c:v>2.1775557249999999E-4</c:v>
                </c:pt>
                <c:pt idx="332">
                  <c:v>7.0485123430000002E-4</c:v>
                </c:pt>
                <c:pt idx="333">
                  <c:v>8.1456650509999999E-4</c:v>
                </c:pt>
                <c:pt idx="334">
                  <c:v>1.1812804729999999E-3</c:v>
                </c:pt>
                <c:pt idx="335">
                  <c:v>5.1398517099999997E-4</c:v>
                </c:pt>
                <c:pt idx="336">
                  <c:v>6.3293287530000002E-4</c:v>
                </c:pt>
                <c:pt idx="337">
                  <c:v>4.164977872E-4</c:v>
                </c:pt>
                <c:pt idx="338">
                  <c:v>1.1994625669999999E-4</c:v>
                </c:pt>
                <c:pt idx="339">
                  <c:v>3.58124671E-4</c:v>
                </c:pt>
                <c:pt idx="340">
                  <c:v>3.2794367869999998E-4</c:v>
                </c:pt>
                <c:pt idx="341">
                  <c:v>3.8457685149999998E-4</c:v>
                </c:pt>
                <c:pt idx="342">
                  <c:v>7.2867970449999998E-4</c:v>
                </c:pt>
                <c:pt idx="343">
                  <c:v>-1.111401289E-4</c:v>
                </c:pt>
                <c:pt idx="344" formatCode="0.00E+00">
                  <c:v>9.0765686759999999E-5</c:v>
                </c:pt>
                <c:pt idx="345" formatCode="0.00E+00">
                  <c:v>3.8183483410000001E-5</c:v>
                </c:pt>
                <c:pt idx="346">
                  <c:v>6.9619133139999997E-4</c:v>
                </c:pt>
                <c:pt idx="347">
                  <c:v>6.8156846100000002E-4</c:v>
                </c:pt>
                <c:pt idx="348">
                  <c:v>3.7962826899999997E-4</c:v>
                </c:pt>
                <c:pt idx="349">
                  <c:v>3.7418751159999999E-4</c:v>
                </c:pt>
                <c:pt idx="350">
                  <c:v>4.3668277789999998E-4</c:v>
                </c:pt>
                <c:pt idx="351" formatCode="0.00E+00">
                  <c:v>6.2545004770000006E-5</c:v>
                </c:pt>
                <c:pt idx="352">
                  <c:v>3.9856787769999998E-4</c:v>
                </c:pt>
                <c:pt idx="353">
                  <c:v>1.069448423E-3</c:v>
                </c:pt>
                <c:pt idx="354">
                  <c:v>1.0419944300000001E-3</c:v>
                </c:pt>
                <c:pt idx="355">
                  <c:v>6.1229808489999995E-4</c:v>
                </c:pt>
                <c:pt idx="356">
                  <c:v>1.061455929E-3</c:v>
                </c:pt>
                <c:pt idx="357">
                  <c:v>4.8102048460000002E-4</c:v>
                </c:pt>
                <c:pt idx="358">
                  <c:v>6.0493615460000005E-4</c:v>
                </c:pt>
                <c:pt idx="359">
                  <c:v>1.686021424E-4</c:v>
                </c:pt>
                <c:pt idx="360">
                  <c:v>1.299670112E-4</c:v>
                </c:pt>
                <c:pt idx="361">
                  <c:v>7.6690135760000002E-4</c:v>
                </c:pt>
                <c:pt idx="362">
                  <c:v>1.097085769E-3</c:v>
                </c:pt>
                <c:pt idx="363">
                  <c:v>1.0773631510000001E-3</c:v>
                </c:pt>
                <c:pt idx="364">
                  <c:v>1.0712388900000001E-3</c:v>
                </c:pt>
                <c:pt idx="365">
                  <c:v>1.2546655490000001E-3</c:v>
                </c:pt>
                <c:pt idx="366">
                  <c:v>1.4268461379999999E-3</c:v>
                </c:pt>
                <c:pt idx="367">
                  <c:v>2.4280058280000001E-4</c:v>
                </c:pt>
                <c:pt idx="368">
                  <c:v>1.193090808E-3</c:v>
                </c:pt>
                <c:pt idx="369">
                  <c:v>2.031095792E-3</c:v>
                </c:pt>
                <c:pt idx="370">
                  <c:v>2.1614639549999998E-3</c:v>
                </c:pt>
                <c:pt idx="371">
                  <c:v>1.8441433789999999E-3</c:v>
                </c:pt>
                <c:pt idx="372">
                  <c:v>1.9702687860000002E-3</c:v>
                </c:pt>
                <c:pt idx="373">
                  <c:v>2.8652225159999998E-3</c:v>
                </c:pt>
                <c:pt idx="374">
                  <c:v>2.7550922240000002E-3</c:v>
                </c:pt>
                <c:pt idx="375">
                  <c:v>3.2917556819999998E-3</c:v>
                </c:pt>
                <c:pt idx="376">
                  <c:v>4.0177018380000004E-3</c:v>
                </c:pt>
                <c:pt idx="377">
                  <c:v>3.9910799820000002E-3</c:v>
                </c:pt>
                <c:pt idx="378">
                  <c:v>4.9719768580000004E-3</c:v>
                </c:pt>
                <c:pt idx="379">
                  <c:v>3.7477156150000001E-3</c:v>
                </c:pt>
                <c:pt idx="380">
                  <c:v>5.2105789069999998E-3</c:v>
                </c:pt>
                <c:pt idx="381">
                  <c:v>5.3590969179999996E-3</c:v>
                </c:pt>
                <c:pt idx="382">
                  <c:v>6.2915072779999998E-3</c:v>
                </c:pt>
                <c:pt idx="383">
                  <c:v>6.4469110220000004E-3</c:v>
                </c:pt>
                <c:pt idx="384">
                  <c:v>6.4641465429999996E-3</c:v>
                </c:pt>
                <c:pt idx="385">
                  <c:v>7.6364241540000004E-3</c:v>
                </c:pt>
                <c:pt idx="386">
                  <c:v>7.8432569279999996E-3</c:v>
                </c:pt>
                <c:pt idx="387">
                  <c:v>9.2179020869999993E-3</c:v>
                </c:pt>
                <c:pt idx="388">
                  <c:v>8.6216907949999994E-3</c:v>
                </c:pt>
                <c:pt idx="389">
                  <c:v>9.5052020619999997E-3</c:v>
                </c:pt>
                <c:pt idx="390">
                  <c:v>9.5133520659999998E-3</c:v>
                </c:pt>
                <c:pt idx="391">
                  <c:v>9.099461138E-3</c:v>
                </c:pt>
                <c:pt idx="392">
                  <c:v>9.2931604010000005E-3</c:v>
                </c:pt>
                <c:pt idx="393">
                  <c:v>9.5389653000000005E-3</c:v>
                </c:pt>
                <c:pt idx="394">
                  <c:v>9.2965988439999998E-3</c:v>
                </c:pt>
                <c:pt idx="395">
                  <c:v>8.695683442E-3</c:v>
                </c:pt>
                <c:pt idx="396">
                  <c:v>8.7647242470000001E-3</c:v>
                </c:pt>
                <c:pt idx="397">
                  <c:v>8.1049352879999995E-3</c:v>
                </c:pt>
                <c:pt idx="398">
                  <c:v>8.1817684699999997E-3</c:v>
                </c:pt>
                <c:pt idx="399">
                  <c:v>8.7741008029999998E-3</c:v>
                </c:pt>
                <c:pt idx="400">
                  <c:v>7.4465172370000001E-3</c:v>
                </c:pt>
              </c:numCache>
            </c:numRef>
          </c:yVal>
          <c:smooth val="1"/>
          <c:extLst>
            <c:ext xmlns:c16="http://schemas.microsoft.com/office/drawing/2014/chart" uri="{C3380CC4-5D6E-409C-BE32-E72D297353CC}">
              <c16:uniqueId val="{00000001-AB90-4B4A-8122-D47BDC57B459}"/>
            </c:ext>
          </c:extLst>
        </c:ser>
        <c:ser>
          <c:idx val="2"/>
          <c:order val="2"/>
          <c:tx>
            <c:v>yellow</c:v>
          </c:tx>
          <c:marker>
            <c:symbol val="none"/>
          </c:marker>
          <c:xVal>
            <c:numRef>
              <c:f>Sheet1!$E$3:$E$503</c:f>
              <c:numCache>
                <c:formatCode>General</c:formatCode>
                <c:ptCount val="501"/>
                <c:pt idx="0">
                  <c:v>799.93231200000002</c:v>
                </c:pt>
                <c:pt idx="1">
                  <c:v>798.95983890000002</c:v>
                </c:pt>
                <c:pt idx="2">
                  <c:v>797.98699950000002</c:v>
                </c:pt>
                <c:pt idx="3">
                  <c:v>797.01373290000004</c:v>
                </c:pt>
                <c:pt idx="4">
                  <c:v>796.04010010000002</c:v>
                </c:pt>
                <c:pt idx="5">
                  <c:v>795.06610109999997</c:v>
                </c:pt>
                <c:pt idx="6">
                  <c:v>793.95251459999997</c:v>
                </c:pt>
                <c:pt idx="7">
                  <c:v>792.97772220000002</c:v>
                </c:pt>
                <c:pt idx="8">
                  <c:v>792.00250240000003</c:v>
                </c:pt>
                <c:pt idx="9">
                  <c:v>791.02697750000004</c:v>
                </c:pt>
                <c:pt idx="10">
                  <c:v>790.05102539999996</c:v>
                </c:pt>
                <c:pt idx="11">
                  <c:v>788.93524170000001</c:v>
                </c:pt>
                <c:pt idx="12">
                  <c:v>787.95855710000001</c:v>
                </c:pt>
                <c:pt idx="13">
                  <c:v>786.98144530000002</c:v>
                </c:pt>
                <c:pt idx="14">
                  <c:v>786.0039673</c:v>
                </c:pt>
                <c:pt idx="15">
                  <c:v>785.02612299999998</c:v>
                </c:pt>
                <c:pt idx="16">
                  <c:v>784.04791260000002</c:v>
                </c:pt>
                <c:pt idx="17">
                  <c:v>783.06933590000006</c:v>
                </c:pt>
                <c:pt idx="18">
                  <c:v>781.95050049999998</c:v>
                </c:pt>
                <c:pt idx="19">
                  <c:v>780.97113039999999</c:v>
                </c:pt>
                <c:pt idx="20">
                  <c:v>779.99139400000001</c:v>
                </c:pt>
                <c:pt idx="21">
                  <c:v>779.01129149999997</c:v>
                </c:pt>
                <c:pt idx="22">
                  <c:v>778.03082280000001</c:v>
                </c:pt>
                <c:pt idx="23">
                  <c:v>777.04998780000005</c:v>
                </c:pt>
                <c:pt idx="24">
                  <c:v>776.06878659999995</c:v>
                </c:pt>
                <c:pt idx="25">
                  <c:v>774.94696039999997</c:v>
                </c:pt>
                <c:pt idx="26">
                  <c:v>773.96496579999996</c:v>
                </c:pt>
                <c:pt idx="27">
                  <c:v>772.98260500000004</c:v>
                </c:pt>
                <c:pt idx="28">
                  <c:v>771.9998779</c:v>
                </c:pt>
                <c:pt idx="29">
                  <c:v>771.01678470000002</c:v>
                </c:pt>
                <c:pt idx="30">
                  <c:v>770.03332520000004</c:v>
                </c:pt>
                <c:pt idx="31">
                  <c:v>769.04949950000002</c:v>
                </c:pt>
                <c:pt idx="32">
                  <c:v>768.06536870000002</c:v>
                </c:pt>
                <c:pt idx="33">
                  <c:v>766.94012450000002</c:v>
                </c:pt>
                <c:pt idx="34">
                  <c:v>765.95513919999996</c:v>
                </c:pt>
                <c:pt idx="35">
                  <c:v>764.96984859999998</c:v>
                </c:pt>
                <c:pt idx="36">
                  <c:v>763.98419190000004</c:v>
                </c:pt>
                <c:pt idx="37">
                  <c:v>762.99810790000004</c:v>
                </c:pt>
                <c:pt idx="38">
                  <c:v>762.01171880000004</c:v>
                </c:pt>
                <c:pt idx="39">
                  <c:v>761.02496340000005</c:v>
                </c:pt>
                <c:pt idx="40">
                  <c:v>760.03784180000002</c:v>
                </c:pt>
                <c:pt idx="41">
                  <c:v>759.05041500000004</c:v>
                </c:pt>
                <c:pt idx="42">
                  <c:v>758.06256099999996</c:v>
                </c:pt>
                <c:pt idx="43">
                  <c:v>756.93316649999997</c:v>
                </c:pt>
                <c:pt idx="44">
                  <c:v>755.94458010000005</c:v>
                </c:pt>
                <c:pt idx="45">
                  <c:v>754.95562740000003</c:v>
                </c:pt>
                <c:pt idx="46">
                  <c:v>753.96630860000005</c:v>
                </c:pt>
                <c:pt idx="47">
                  <c:v>752.97662349999996</c:v>
                </c:pt>
                <c:pt idx="48">
                  <c:v>751.98657230000003</c:v>
                </c:pt>
                <c:pt idx="49">
                  <c:v>750.99621579999996</c:v>
                </c:pt>
                <c:pt idx="50">
                  <c:v>750.00549320000005</c:v>
                </c:pt>
                <c:pt idx="51">
                  <c:v>749.01440430000002</c:v>
                </c:pt>
                <c:pt idx="52">
                  <c:v>748.02294919999997</c:v>
                </c:pt>
                <c:pt idx="53">
                  <c:v>747.0311279</c:v>
                </c:pt>
                <c:pt idx="54">
                  <c:v>746.03900150000004</c:v>
                </c:pt>
                <c:pt idx="55">
                  <c:v>745.04650879999997</c:v>
                </c:pt>
                <c:pt idx="56">
                  <c:v>744.05364989999998</c:v>
                </c:pt>
                <c:pt idx="57">
                  <c:v>743.06042479999996</c:v>
                </c:pt>
                <c:pt idx="58">
                  <c:v>742.06689449999999</c:v>
                </c:pt>
                <c:pt idx="59">
                  <c:v>740.93096920000005</c:v>
                </c:pt>
                <c:pt idx="60">
                  <c:v>739.93664550000005</c:v>
                </c:pt>
                <c:pt idx="61">
                  <c:v>738.94201659999999</c:v>
                </c:pt>
                <c:pt idx="62">
                  <c:v>737.94702150000001</c:v>
                </c:pt>
                <c:pt idx="63">
                  <c:v>736.95166019999999</c:v>
                </c:pt>
                <c:pt idx="64">
                  <c:v>735.95593259999998</c:v>
                </c:pt>
                <c:pt idx="65">
                  <c:v>734.95989989999998</c:v>
                </c:pt>
                <c:pt idx="66">
                  <c:v>733.96350099999995</c:v>
                </c:pt>
                <c:pt idx="67">
                  <c:v>732.96679689999996</c:v>
                </c:pt>
                <c:pt idx="68">
                  <c:v>731.96966550000002</c:v>
                </c:pt>
                <c:pt idx="69">
                  <c:v>730.97222899999997</c:v>
                </c:pt>
                <c:pt idx="70">
                  <c:v>729.97448729999996</c:v>
                </c:pt>
                <c:pt idx="71">
                  <c:v>728.97637940000004</c:v>
                </c:pt>
                <c:pt idx="72">
                  <c:v>727.97790529999997</c:v>
                </c:pt>
                <c:pt idx="73">
                  <c:v>726.97906490000003</c:v>
                </c:pt>
                <c:pt idx="74">
                  <c:v>725.97991939999997</c:v>
                </c:pt>
                <c:pt idx="75">
                  <c:v>724.9804077</c:v>
                </c:pt>
                <c:pt idx="76">
                  <c:v>723.98059079999996</c:v>
                </c:pt>
                <c:pt idx="77">
                  <c:v>722.9804077</c:v>
                </c:pt>
                <c:pt idx="78">
                  <c:v>721.97985840000001</c:v>
                </c:pt>
                <c:pt idx="79">
                  <c:v>720.97900389999995</c:v>
                </c:pt>
                <c:pt idx="80">
                  <c:v>719.97784420000005</c:v>
                </c:pt>
                <c:pt idx="81">
                  <c:v>718.97625730000004</c:v>
                </c:pt>
                <c:pt idx="82">
                  <c:v>717.9744263</c:v>
                </c:pt>
                <c:pt idx="83">
                  <c:v>716.97216800000001</c:v>
                </c:pt>
                <c:pt idx="84">
                  <c:v>715.96960449999995</c:v>
                </c:pt>
                <c:pt idx="85">
                  <c:v>714.96673580000004</c:v>
                </c:pt>
                <c:pt idx="86">
                  <c:v>713.96350099999995</c:v>
                </c:pt>
                <c:pt idx="87">
                  <c:v>712.95989989999998</c:v>
                </c:pt>
                <c:pt idx="88">
                  <c:v>711.95599370000002</c:v>
                </c:pt>
                <c:pt idx="89">
                  <c:v>710.95178220000003</c:v>
                </c:pt>
                <c:pt idx="90">
                  <c:v>709.94720459999996</c:v>
                </c:pt>
                <c:pt idx="91">
                  <c:v>708.94226070000002</c:v>
                </c:pt>
                <c:pt idx="92">
                  <c:v>707.93701169999997</c:v>
                </c:pt>
                <c:pt idx="93">
                  <c:v>706.93145749999996</c:v>
                </c:pt>
                <c:pt idx="94">
                  <c:v>706.06921390000002</c:v>
                </c:pt>
                <c:pt idx="95">
                  <c:v>705.06304929999999</c:v>
                </c:pt>
                <c:pt idx="96">
                  <c:v>704.0565186</c:v>
                </c:pt>
                <c:pt idx="97">
                  <c:v>703.04962160000002</c:v>
                </c:pt>
                <c:pt idx="98">
                  <c:v>702.04241939999997</c:v>
                </c:pt>
                <c:pt idx="99">
                  <c:v>701.03491210000004</c:v>
                </c:pt>
                <c:pt idx="100">
                  <c:v>700.02703859999997</c:v>
                </c:pt>
                <c:pt idx="101">
                  <c:v>699.01885990000005</c:v>
                </c:pt>
                <c:pt idx="102">
                  <c:v>698.01031490000003</c:v>
                </c:pt>
                <c:pt idx="103">
                  <c:v>697.00146480000001</c:v>
                </c:pt>
                <c:pt idx="104">
                  <c:v>695.9923096</c:v>
                </c:pt>
                <c:pt idx="105">
                  <c:v>694.98278809999999</c:v>
                </c:pt>
                <c:pt idx="106">
                  <c:v>693.97296140000003</c:v>
                </c:pt>
                <c:pt idx="107">
                  <c:v>692.9627686</c:v>
                </c:pt>
                <c:pt idx="108">
                  <c:v>691.95227050000005</c:v>
                </c:pt>
                <c:pt idx="109">
                  <c:v>690.9414673</c:v>
                </c:pt>
                <c:pt idx="110">
                  <c:v>689.93029790000003</c:v>
                </c:pt>
                <c:pt idx="111">
                  <c:v>689.06335449999995</c:v>
                </c:pt>
                <c:pt idx="112">
                  <c:v>688.05163570000002</c:v>
                </c:pt>
                <c:pt idx="113">
                  <c:v>687.03955080000003</c:v>
                </c:pt>
                <c:pt idx="114">
                  <c:v>686.0271606</c:v>
                </c:pt>
                <c:pt idx="115">
                  <c:v>685.01440430000002</c:v>
                </c:pt>
                <c:pt idx="116">
                  <c:v>684.00134279999997</c:v>
                </c:pt>
                <c:pt idx="117">
                  <c:v>682.98797609999997</c:v>
                </c:pt>
                <c:pt idx="118">
                  <c:v>681.97430420000001</c:v>
                </c:pt>
                <c:pt idx="119">
                  <c:v>680.96026610000001</c:v>
                </c:pt>
                <c:pt idx="120">
                  <c:v>679.94592290000003</c:v>
                </c:pt>
                <c:pt idx="121">
                  <c:v>678.93127440000001</c:v>
                </c:pt>
                <c:pt idx="122">
                  <c:v>678.06134029999998</c:v>
                </c:pt>
                <c:pt idx="123">
                  <c:v>677.04608150000001</c:v>
                </c:pt>
                <c:pt idx="124">
                  <c:v>676.03051760000005</c:v>
                </c:pt>
                <c:pt idx="125">
                  <c:v>675.01464840000006</c:v>
                </c:pt>
                <c:pt idx="126">
                  <c:v>673.99841309999999</c:v>
                </c:pt>
                <c:pt idx="127">
                  <c:v>672.98187259999997</c:v>
                </c:pt>
                <c:pt idx="128">
                  <c:v>671.9650269</c:v>
                </c:pt>
                <c:pt idx="129">
                  <c:v>670.94787599999995</c:v>
                </c:pt>
                <c:pt idx="130">
                  <c:v>669.93041989999995</c:v>
                </c:pt>
                <c:pt idx="131">
                  <c:v>669.05804439999997</c:v>
                </c:pt>
                <c:pt idx="132">
                  <c:v>668.03997800000002</c:v>
                </c:pt>
                <c:pt idx="133">
                  <c:v>667.0216064</c:v>
                </c:pt>
                <c:pt idx="134">
                  <c:v>666.00286870000002</c:v>
                </c:pt>
                <c:pt idx="135">
                  <c:v>664.98388669999997</c:v>
                </c:pt>
                <c:pt idx="136">
                  <c:v>663.96453859999997</c:v>
                </c:pt>
                <c:pt idx="137">
                  <c:v>662.94488530000001</c:v>
                </c:pt>
                <c:pt idx="138">
                  <c:v>662.07067870000003</c:v>
                </c:pt>
                <c:pt idx="139">
                  <c:v>661.05047609999997</c:v>
                </c:pt>
                <c:pt idx="140">
                  <c:v>660.02990720000003</c:v>
                </c:pt>
                <c:pt idx="141">
                  <c:v>659.00909420000005</c:v>
                </c:pt>
                <c:pt idx="142">
                  <c:v>657.98791500000004</c:v>
                </c:pt>
                <c:pt idx="143">
                  <c:v>656.96649170000001</c:v>
                </c:pt>
                <c:pt idx="144">
                  <c:v>655.94470209999997</c:v>
                </c:pt>
                <c:pt idx="145">
                  <c:v>655.06866460000003</c:v>
                </c:pt>
                <c:pt idx="146">
                  <c:v>654.04632570000001</c:v>
                </c:pt>
                <c:pt idx="147">
                  <c:v>653.02362059999996</c:v>
                </c:pt>
                <c:pt idx="148">
                  <c:v>652.00067139999999</c:v>
                </c:pt>
                <c:pt idx="149">
                  <c:v>650.97741699999995</c:v>
                </c:pt>
                <c:pt idx="150">
                  <c:v>649.95379639999999</c:v>
                </c:pt>
                <c:pt idx="151">
                  <c:v>648.92993160000003</c:v>
                </c:pt>
                <c:pt idx="152">
                  <c:v>648.05206299999998</c:v>
                </c:pt>
                <c:pt idx="153">
                  <c:v>647.02758789999996</c:v>
                </c:pt>
                <c:pt idx="154">
                  <c:v>646.00286870000002</c:v>
                </c:pt>
                <c:pt idx="155">
                  <c:v>644.97778319999998</c:v>
                </c:pt>
                <c:pt idx="156">
                  <c:v>643.95239260000005</c:v>
                </c:pt>
                <c:pt idx="157">
                  <c:v>642.92675780000002</c:v>
                </c:pt>
                <c:pt idx="158">
                  <c:v>642.04736330000003</c:v>
                </c:pt>
                <c:pt idx="159">
                  <c:v>641.02111820000005</c:v>
                </c:pt>
                <c:pt idx="160">
                  <c:v>639.99456789999999</c:v>
                </c:pt>
                <c:pt idx="161">
                  <c:v>638.96771239999998</c:v>
                </c:pt>
                <c:pt idx="162">
                  <c:v>637.94055179999998</c:v>
                </c:pt>
                <c:pt idx="163">
                  <c:v>637.05993650000005</c:v>
                </c:pt>
                <c:pt idx="164">
                  <c:v>636.03222659999994</c:v>
                </c:pt>
                <c:pt idx="165">
                  <c:v>635.00421140000003</c:v>
                </c:pt>
                <c:pt idx="166">
                  <c:v>633.97589110000001</c:v>
                </c:pt>
                <c:pt idx="167">
                  <c:v>632.94732669999996</c:v>
                </c:pt>
                <c:pt idx="168">
                  <c:v>632.06542969999998</c:v>
                </c:pt>
                <c:pt idx="169">
                  <c:v>631.03625490000002</c:v>
                </c:pt>
                <c:pt idx="170">
                  <c:v>630.00677489999998</c:v>
                </c:pt>
                <c:pt idx="171">
                  <c:v>628.97705080000003</c:v>
                </c:pt>
                <c:pt idx="172">
                  <c:v>627.94702150000001</c:v>
                </c:pt>
                <c:pt idx="173">
                  <c:v>627.06384279999997</c:v>
                </c:pt>
                <c:pt idx="174">
                  <c:v>626.03326419999996</c:v>
                </c:pt>
                <c:pt idx="175">
                  <c:v>625.00238039999999</c:v>
                </c:pt>
                <c:pt idx="176">
                  <c:v>623.97119139999995</c:v>
                </c:pt>
                <c:pt idx="177">
                  <c:v>622.93969730000003</c:v>
                </c:pt>
                <c:pt idx="178">
                  <c:v>622.05529790000003</c:v>
                </c:pt>
                <c:pt idx="179">
                  <c:v>621.0233154</c:v>
                </c:pt>
                <c:pt idx="180">
                  <c:v>619.99096680000002</c:v>
                </c:pt>
                <c:pt idx="181">
                  <c:v>618.95837400000005</c:v>
                </c:pt>
                <c:pt idx="182">
                  <c:v>618.07299799999998</c:v>
                </c:pt>
                <c:pt idx="183">
                  <c:v>617.03985599999999</c:v>
                </c:pt>
                <c:pt idx="184">
                  <c:v>616.00640869999995</c:v>
                </c:pt>
                <c:pt idx="185">
                  <c:v>614.97265630000004</c:v>
                </c:pt>
                <c:pt idx="186">
                  <c:v>613.93865970000002</c:v>
                </c:pt>
                <c:pt idx="187">
                  <c:v>613.05212400000005</c:v>
                </c:pt>
                <c:pt idx="188">
                  <c:v>612.01751709999996</c:v>
                </c:pt>
                <c:pt idx="189">
                  <c:v>610.98266599999999</c:v>
                </c:pt>
                <c:pt idx="190">
                  <c:v>609.94750980000003</c:v>
                </c:pt>
                <c:pt idx="191">
                  <c:v>609.05999759999997</c:v>
                </c:pt>
                <c:pt idx="192">
                  <c:v>608.02435300000002</c:v>
                </c:pt>
                <c:pt idx="193">
                  <c:v>606.98840329999996</c:v>
                </c:pt>
                <c:pt idx="194">
                  <c:v>605.95214840000006</c:v>
                </c:pt>
                <c:pt idx="195">
                  <c:v>605.06365970000002</c:v>
                </c:pt>
                <c:pt idx="196">
                  <c:v>604.02691649999997</c:v>
                </c:pt>
                <c:pt idx="197">
                  <c:v>602.98980710000001</c:v>
                </c:pt>
                <c:pt idx="198">
                  <c:v>601.95245360000001</c:v>
                </c:pt>
                <c:pt idx="199">
                  <c:v>601.06311040000003</c:v>
                </c:pt>
                <c:pt idx="200">
                  <c:v>600.02520749999996</c:v>
                </c:pt>
                <c:pt idx="201">
                  <c:v>598.98706049999998</c:v>
                </c:pt>
                <c:pt idx="202">
                  <c:v>597.94860840000001</c:v>
                </c:pt>
                <c:pt idx="203">
                  <c:v>597.05828859999997</c:v>
                </c:pt>
                <c:pt idx="204">
                  <c:v>596.01928710000004</c:v>
                </c:pt>
                <c:pt idx="205">
                  <c:v>594.98004149999997</c:v>
                </c:pt>
                <c:pt idx="206">
                  <c:v>593.94049070000005</c:v>
                </c:pt>
                <c:pt idx="207">
                  <c:v>593.04925539999999</c:v>
                </c:pt>
                <c:pt idx="208">
                  <c:v>592.00921630000005</c:v>
                </c:pt>
                <c:pt idx="209">
                  <c:v>590.9688721</c:v>
                </c:pt>
                <c:pt idx="210">
                  <c:v>589.92822269999999</c:v>
                </c:pt>
                <c:pt idx="211">
                  <c:v>589.03607179999995</c:v>
                </c:pt>
                <c:pt idx="212">
                  <c:v>587.99493410000002</c:v>
                </c:pt>
                <c:pt idx="213">
                  <c:v>586.95355219999999</c:v>
                </c:pt>
                <c:pt idx="214">
                  <c:v>586.0606689</c:v>
                </c:pt>
                <c:pt idx="215">
                  <c:v>585.01873780000005</c:v>
                </c:pt>
                <c:pt idx="216">
                  <c:v>583.9765625</c:v>
                </c:pt>
                <c:pt idx="217">
                  <c:v>582.93408199999999</c:v>
                </c:pt>
                <c:pt idx="218">
                  <c:v>582.04034420000005</c:v>
                </c:pt>
                <c:pt idx="219">
                  <c:v>580.99731450000002</c:v>
                </c:pt>
                <c:pt idx="220">
                  <c:v>579.95410159999994</c:v>
                </c:pt>
                <c:pt idx="221">
                  <c:v>579.05963129999998</c:v>
                </c:pt>
                <c:pt idx="222">
                  <c:v>578.01586910000003</c:v>
                </c:pt>
                <c:pt idx="223">
                  <c:v>576.97180179999998</c:v>
                </c:pt>
                <c:pt idx="224">
                  <c:v>575.92749019999997</c:v>
                </c:pt>
                <c:pt idx="225">
                  <c:v>575.03216550000002</c:v>
                </c:pt>
                <c:pt idx="226">
                  <c:v>573.98736570000005</c:v>
                </c:pt>
                <c:pt idx="227">
                  <c:v>572.94226070000002</c:v>
                </c:pt>
                <c:pt idx="228">
                  <c:v>572.04626459999997</c:v>
                </c:pt>
                <c:pt idx="229">
                  <c:v>571.00067139999999</c:v>
                </c:pt>
                <c:pt idx="230">
                  <c:v>569.95483400000001</c:v>
                </c:pt>
                <c:pt idx="231">
                  <c:v>569.05816649999997</c:v>
                </c:pt>
                <c:pt idx="232">
                  <c:v>568.0117798</c:v>
                </c:pt>
                <c:pt idx="233">
                  <c:v>566.96514890000003</c:v>
                </c:pt>
                <c:pt idx="234">
                  <c:v>566.06787110000005</c:v>
                </c:pt>
                <c:pt idx="235">
                  <c:v>565.02075200000002</c:v>
                </c:pt>
                <c:pt idx="236">
                  <c:v>563.97332759999995</c:v>
                </c:pt>
                <c:pt idx="237">
                  <c:v>562.92565920000004</c:v>
                </c:pt>
                <c:pt idx="238">
                  <c:v>562.02746579999996</c:v>
                </c:pt>
                <c:pt idx="239">
                  <c:v>560.97930910000002</c:v>
                </c:pt>
                <c:pt idx="240">
                  <c:v>559.93090819999998</c:v>
                </c:pt>
                <c:pt idx="241">
                  <c:v>559.03204349999999</c:v>
                </c:pt>
                <c:pt idx="242">
                  <c:v>557.98315430000002</c:v>
                </c:pt>
                <c:pt idx="243">
                  <c:v>556.93402100000003</c:v>
                </c:pt>
                <c:pt idx="244">
                  <c:v>556.03448490000005</c:v>
                </c:pt>
                <c:pt idx="245">
                  <c:v>554.98486330000003</c:v>
                </c:pt>
                <c:pt idx="246">
                  <c:v>553.93493650000005</c:v>
                </c:pt>
                <c:pt idx="247">
                  <c:v>553.03479000000004</c:v>
                </c:pt>
                <c:pt idx="248">
                  <c:v>551.984375</c:v>
                </c:pt>
                <c:pt idx="249">
                  <c:v>550.93371579999996</c:v>
                </c:pt>
                <c:pt idx="250">
                  <c:v>550.03295900000001</c:v>
                </c:pt>
                <c:pt idx="251">
                  <c:v>548.98181150000005</c:v>
                </c:pt>
                <c:pt idx="252">
                  <c:v>547.93041989999995</c:v>
                </c:pt>
                <c:pt idx="253">
                  <c:v>547.02899170000001</c:v>
                </c:pt>
                <c:pt idx="254">
                  <c:v>545.97711179999999</c:v>
                </c:pt>
                <c:pt idx="255">
                  <c:v>544.92498780000005</c:v>
                </c:pt>
                <c:pt idx="256">
                  <c:v>544.02294919999997</c:v>
                </c:pt>
                <c:pt idx="257">
                  <c:v>542.97027590000005</c:v>
                </c:pt>
                <c:pt idx="258">
                  <c:v>542.06787110000005</c:v>
                </c:pt>
                <c:pt idx="259">
                  <c:v>541.01477050000005</c:v>
                </c:pt>
                <c:pt idx="260">
                  <c:v>539.96142580000003</c:v>
                </c:pt>
                <c:pt idx="261">
                  <c:v>539.05834960000004</c:v>
                </c:pt>
                <c:pt idx="262">
                  <c:v>538.00451659999999</c:v>
                </c:pt>
                <c:pt idx="263">
                  <c:v>536.95043950000002</c:v>
                </c:pt>
                <c:pt idx="264">
                  <c:v>536.0467529</c:v>
                </c:pt>
                <c:pt idx="265">
                  <c:v>534.9921875</c:v>
                </c:pt>
                <c:pt idx="266">
                  <c:v>533.9373779</c:v>
                </c:pt>
                <c:pt idx="267">
                  <c:v>533.0330811</c:v>
                </c:pt>
                <c:pt idx="268">
                  <c:v>531.97778319999998</c:v>
                </c:pt>
                <c:pt idx="269">
                  <c:v>531.07312009999998</c:v>
                </c:pt>
                <c:pt idx="270">
                  <c:v>530.01733400000001</c:v>
                </c:pt>
                <c:pt idx="271">
                  <c:v>528.96136469999999</c:v>
                </c:pt>
                <c:pt idx="272">
                  <c:v>528.05603029999997</c:v>
                </c:pt>
                <c:pt idx="273">
                  <c:v>526.99957280000001</c:v>
                </c:pt>
                <c:pt idx="274">
                  <c:v>525.94293210000001</c:v>
                </c:pt>
                <c:pt idx="275">
                  <c:v>525.03698729999996</c:v>
                </c:pt>
                <c:pt idx="276">
                  <c:v>523.97979740000005</c:v>
                </c:pt>
                <c:pt idx="277">
                  <c:v>523.07348630000001</c:v>
                </c:pt>
                <c:pt idx="278">
                  <c:v>522.01586910000003</c:v>
                </c:pt>
                <c:pt idx="279">
                  <c:v>520.95800780000002</c:v>
                </c:pt>
                <c:pt idx="280">
                  <c:v>520.05108640000003</c:v>
                </c:pt>
                <c:pt idx="281">
                  <c:v>518.99273679999999</c:v>
                </c:pt>
                <c:pt idx="282">
                  <c:v>517.93420409999999</c:v>
                </c:pt>
                <c:pt idx="283">
                  <c:v>517.02667240000005</c:v>
                </c:pt>
                <c:pt idx="284">
                  <c:v>515.96765140000002</c:v>
                </c:pt>
                <c:pt idx="285">
                  <c:v>515.05969240000002</c:v>
                </c:pt>
                <c:pt idx="286">
                  <c:v>514.00024410000003</c:v>
                </c:pt>
                <c:pt idx="287">
                  <c:v>512.94055179999998</c:v>
                </c:pt>
                <c:pt idx="288">
                  <c:v>512.03198239999995</c:v>
                </c:pt>
                <c:pt idx="289">
                  <c:v>510.9718628</c:v>
                </c:pt>
                <c:pt idx="290">
                  <c:v>510.06295779999999</c:v>
                </c:pt>
                <c:pt idx="291">
                  <c:v>509.00234990000001</c:v>
                </c:pt>
                <c:pt idx="292">
                  <c:v>507.94149779999998</c:v>
                </c:pt>
                <c:pt idx="293">
                  <c:v>507.03201289999998</c:v>
                </c:pt>
                <c:pt idx="294">
                  <c:v>505.97070309999998</c:v>
                </c:pt>
                <c:pt idx="295">
                  <c:v>505.06085209999998</c:v>
                </c:pt>
                <c:pt idx="296">
                  <c:v>503.99911500000002</c:v>
                </c:pt>
                <c:pt idx="297">
                  <c:v>502.93713380000003</c:v>
                </c:pt>
                <c:pt idx="298">
                  <c:v>502.0266724</c:v>
                </c:pt>
                <c:pt idx="299">
                  <c:v>500.96426389999999</c:v>
                </c:pt>
                <c:pt idx="300">
                  <c:v>500.05343629999999</c:v>
                </c:pt>
                <c:pt idx="301">
                  <c:v>498.99057010000001</c:v>
                </c:pt>
                <c:pt idx="302">
                  <c:v>497.92749020000002</c:v>
                </c:pt>
                <c:pt idx="303">
                  <c:v>497.01608279999999</c:v>
                </c:pt>
                <c:pt idx="304">
                  <c:v>495.95254519999997</c:v>
                </c:pt>
                <c:pt idx="305">
                  <c:v>495.04077150000001</c:v>
                </c:pt>
                <c:pt idx="306">
                  <c:v>493.97680659999997</c:v>
                </c:pt>
                <c:pt idx="307">
                  <c:v>493.06466669999998</c:v>
                </c:pt>
                <c:pt idx="308">
                  <c:v>492.00027469999998</c:v>
                </c:pt>
                <c:pt idx="309">
                  <c:v>490.93563840000002</c:v>
                </c:pt>
                <c:pt idx="310">
                  <c:v>490.02291869999999</c:v>
                </c:pt>
                <c:pt idx="311">
                  <c:v>488.95788570000002</c:v>
                </c:pt>
                <c:pt idx="312">
                  <c:v>488.04479980000002</c:v>
                </c:pt>
                <c:pt idx="313">
                  <c:v>486.97930910000002</c:v>
                </c:pt>
                <c:pt idx="314">
                  <c:v>486.06585689999997</c:v>
                </c:pt>
                <c:pt idx="315">
                  <c:v>484.99993899999998</c:v>
                </c:pt>
                <c:pt idx="316">
                  <c:v>483.93380739999998</c:v>
                </c:pt>
                <c:pt idx="317">
                  <c:v>483.01977540000001</c:v>
                </c:pt>
                <c:pt idx="318">
                  <c:v>481.95321660000002</c:v>
                </c:pt>
                <c:pt idx="319">
                  <c:v>481.0388489</c:v>
                </c:pt>
                <c:pt idx="320">
                  <c:v>479.9718628</c:v>
                </c:pt>
                <c:pt idx="321">
                  <c:v>479.05712890000001</c:v>
                </c:pt>
                <c:pt idx="322">
                  <c:v>477.98971560000001</c:v>
                </c:pt>
                <c:pt idx="323">
                  <c:v>477.07461549999999</c:v>
                </c:pt>
                <c:pt idx="324">
                  <c:v>476.00680540000002</c:v>
                </c:pt>
                <c:pt idx="325">
                  <c:v>474.93875120000001</c:v>
                </c:pt>
                <c:pt idx="326">
                  <c:v>474.02310180000001</c:v>
                </c:pt>
                <c:pt idx="327">
                  <c:v>472.95465089999999</c:v>
                </c:pt>
                <c:pt idx="328">
                  <c:v>472.03863530000001</c:v>
                </c:pt>
                <c:pt idx="329">
                  <c:v>470.96975709999998</c:v>
                </c:pt>
                <c:pt idx="330">
                  <c:v>470.05340580000001</c:v>
                </c:pt>
                <c:pt idx="331">
                  <c:v>468.98410030000002</c:v>
                </c:pt>
                <c:pt idx="332">
                  <c:v>468.0674133</c:v>
                </c:pt>
                <c:pt idx="333">
                  <c:v>466.99771120000003</c:v>
                </c:pt>
                <c:pt idx="334">
                  <c:v>465.9277649</c:v>
                </c:pt>
                <c:pt idx="335">
                  <c:v>465.01052859999999</c:v>
                </c:pt>
                <c:pt idx="336">
                  <c:v>463.94018549999998</c:v>
                </c:pt>
                <c:pt idx="337">
                  <c:v>463.02261349999998</c:v>
                </c:pt>
                <c:pt idx="338">
                  <c:v>461.95187379999999</c:v>
                </c:pt>
                <c:pt idx="339">
                  <c:v>461.033905</c:v>
                </c:pt>
                <c:pt idx="340">
                  <c:v>459.9627686</c:v>
                </c:pt>
                <c:pt idx="341">
                  <c:v>459.04449460000001</c:v>
                </c:pt>
                <c:pt idx="342">
                  <c:v>457.97293089999999</c:v>
                </c:pt>
                <c:pt idx="343">
                  <c:v>457.05429079999999</c:v>
                </c:pt>
                <c:pt idx="344">
                  <c:v>455.98236079999998</c:v>
                </c:pt>
                <c:pt idx="345">
                  <c:v>455.06338499999998</c:v>
                </c:pt>
                <c:pt idx="346">
                  <c:v>453.99102779999998</c:v>
                </c:pt>
                <c:pt idx="347">
                  <c:v>453.07171629999999</c:v>
                </c:pt>
                <c:pt idx="348">
                  <c:v>451.99896239999998</c:v>
                </c:pt>
                <c:pt idx="349">
                  <c:v>450.92602540000001</c:v>
                </c:pt>
                <c:pt idx="350">
                  <c:v>450.00616459999998</c:v>
                </c:pt>
                <c:pt idx="351">
                  <c:v>448.93283079999998</c:v>
                </c:pt>
                <c:pt idx="352">
                  <c:v>448.0126343</c:v>
                </c:pt>
                <c:pt idx="353">
                  <c:v>446.93890379999999</c:v>
                </c:pt>
                <c:pt idx="354">
                  <c:v>446.01837160000002</c:v>
                </c:pt>
                <c:pt idx="355">
                  <c:v>444.9442444</c:v>
                </c:pt>
                <c:pt idx="356">
                  <c:v>444.02340700000002</c:v>
                </c:pt>
                <c:pt idx="357">
                  <c:v>442.94888309999999</c:v>
                </c:pt>
                <c:pt idx="358">
                  <c:v>442.02767940000001</c:v>
                </c:pt>
                <c:pt idx="359">
                  <c:v>440.95278930000001</c:v>
                </c:pt>
                <c:pt idx="360">
                  <c:v>440.03125</c:v>
                </c:pt>
                <c:pt idx="361">
                  <c:v>438.95596310000002</c:v>
                </c:pt>
                <c:pt idx="362">
                  <c:v>438.03411870000002</c:v>
                </c:pt>
                <c:pt idx="363">
                  <c:v>436.95843509999997</c:v>
                </c:pt>
                <c:pt idx="364">
                  <c:v>436.03625490000002</c:v>
                </c:pt>
                <c:pt idx="365">
                  <c:v>434.9602051</c:v>
                </c:pt>
                <c:pt idx="366">
                  <c:v>434.03768919999999</c:v>
                </c:pt>
                <c:pt idx="367">
                  <c:v>432.96124270000001</c:v>
                </c:pt>
                <c:pt idx="368">
                  <c:v>432.03842159999999</c:v>
                </c:pt>
                <c:pt idx="369">
                  <c:v>430.96157840000001</c:v>
                </c:pt>
                <c:pt idx="370">
                  <c:v>430.03845209999997</c:v>
                </c:pt>
                <c:pt idx="371">
                  <c:v>428.96124270000001</c:v>
                </c:pt>
                <c:pt idx="372">
                  <c:v>428.0377502</c:v>
                </c:pt>
                <c:pt idx="373">
                  <c:v>426.96017460000002</c:v>
                </c:pt>
                <c:pt idx="374">
                  <c:v>426.03637700000002</c:v>
                </c:pt>
                <c:pt idx="375">
                  <c:v>424.95843509999997</c:v>
                </c:pt>
                <c:pt idx="376">
                  <c:v>424.03433230000002</c:v>
                </c:pt>
                <c:pt idx="377">
                  <c:v>422.95599370000002</c:v>
                </c:pt>
                <c:pt idx="378">
                  <c:v>422.03155520000001</c:v>
                </c:pt>
                <c:pt idx="379">
                  <c:v>420.95288090000003</c:v>
                </c:pt>
                <c:pt idx="380">
                  <c:v>420.02810670000002</c:v>
                </c:pt>
                <c:pt idx="381">
                  <c:v>418.9490662</c:v>
                </c:pt>
                <c:pt idx="382">
                  <c:v>418.02398679999999</c:v>
                </c:pt>
                <c:pt idx="383">
                  <c:v>416.94454960000002</c:v>
                </c:pt>
                <c:pt idx="384">
                  <c:v>416.01916499999999</c:v>
                </c:pt>
                <c:pt idx="385">
                  <c:v>414.93939210000002</c:v>
                </c:pt>
                <c:pt idx="386">
                  <c:v>414.0137024</c:v>
                </c:pt>
                <c:pt idx="387">
                  <c:v>412.9335327</c:v>
                </c:pt>
                <c:pt idx="388">
                  <c:v>412.00753780000002</c:v>
                </c:pt>
                <c:pt idx="389">
                  <c:v>410.92700200000002</c:v>
                </c:pt>
                <c:pt idx="390">
                  <c:v>410.00070190000002</c:v>
                </c:pt>
                <c:pt idx="391">
                  <c:v>409.07424930000002</c:v>
                </c:pt>
                <c:pt idx="392">
                  <c:v>407.99319459999998</c:v>
                </c:pt>
                <c:pt idx="393">
                  <c:v>407.06643680000002</c:v>
                </c:pt>
                <c:pt idx="394">
                  <c:v>405.98504639999999</c:v>
                </c:pt>
                <c:pt idx="395">
                  <c:v>405.05798340000001</c:v>
                </c:pt>
                <c:pt idx="396">
                  <c:v>403.97622680000001</c:v>
                </c:pt>
                <c:pt idx="397">
                  <c:v>403.04882809999998</c:v>
                </c:pt>
                <c:pt idx="398">
                  <c:v>401.96673579999998</c:v>
                </c:pt>
                <c:pt idx="399">
                  <c:v>401.0390625</c:v>
                </c:pt>
                <c:pt idx="400">
                  <c:v>399.95660400000003</c:v>
                </c:pt>
                <c:pt idx="401">
                  <c:v>399.02862549999998</c:v>
                </c:pt>
                <c:pt idx="402">
                  <c:v>397.94580079999997</c:v>
                </c:pt>
                <c:pt idx="403">
                  <c:v>397.0175476</c:v>
                </c:pt>
                <c:pt idx="404">
                  <c:v>395.9343872</c:v>
                </c:pt>
                <c:pt idx="405">
                  <c:v>395.00579829999998</c:v>
                </c:pt>
                <c:pt idx="406">
                  <c:v>394.07708739999998</c:v>
                </c:pt>
                <c:pt idx="407">
                  <c:v>392.99343870000001</c:v>
                </c:pt>
                <c:pt idx="408">
                  <c:v>392.0644226</c:v>
                </c:pt>
                <c:pt idx="409">
                  <c:v>390.9804077</c:v>
                </c:pt>
                <c:pt idx="410">
                  <c:v>390.05111690000001</c:v>
                </c:pt>
                <c:pt idx="411">
                  <c:v>388.96676639999998</c:v>
                </c:pt>
                <c:pt idx="412">
                  <c:v>388.03717039999998</c:v>
                </c:pt>
                <c:pt idx="413">
                  <c:v>386.95248409999999</c:v>
                </c:pt>
                <c:pt idx="414">
                  <c:v>386.022583</c:v>
                </c:pt>
                <c:pt idx="415">
                  <c:v>384.93756100000002</c:v>
                </c:pt>
                <c:pt idx="416">
                  <c:v>384.00738530000001</c:v>
                </c:pt>
                <c:pt idx="417">
                  <c:v>383.07708739999998</c:v>
                </c:pt>
                <c:pt idx="418">
                  <c:v>381.99157709999997</c:v>
                </c:pt>
                <c:pt idx="419">
                  <c:v>381.06097410000001</c:v>
                </c:pt>
                <c:pt idx="420">
                  <c:v>379.97512819999997</c:v>
                </c:pt>
                <c:pt idx="421">
                  <c:v>379.04425049999998</c:v>
                </c:pt>
                <c:pt idx="422">
                  <c:v>377.9580383</c:v>
                </c:pt>
                <c:pt idx="423">
                  <c:v>377.02688599999999</c:v>
                </c:pt>
                <c:pt idx="424">
                  <c:v>375.94036870000002</c:v>
                </c:pt>
                <c:pt idx="425">
                  <c:v>375.00891109999998</c:v>
                </c:pt>
                <c:pt idx="426">
                  <c:v>374.07733150000001</c:v>
                </c:pt>
                <c:pt idx="427">
                  <c:v>372.99032590000002</c:v>
                </c:pt>
                <c:pt idx="428">
                  <c:v>372.05847169999998</c:v>
                </c:pt>
                <c:pt idx="429">
                  <c:v>370.97116089999997</c:v>
                </c:pt>
                <c:pt idx="430">
                  <c:v>370.03903200000002</c:v>
                </c:pt>
                <c:pt idx="431">
                  <c:v>368.95135499999998</c:v>
                </c:pt>
                <c:pt idx="432">
                  <c:v>368.01895139999999</c:v>
                </c:pt>
                <c:pt idx="433">
                  <c:v>366.93096919999999</c:v>
                </c:pt>
                <c:pt idx="434">
                  <c:v>365.99829099999999</c:v>
                </c:pt>
                <c:pt idx="435">
                  <c:v>365.06546020000002</c:v>
                </c:pt>
                <c:pt idx="436">
                  <c:v>363.97702029999999</c:v>
                </c:pt>
                <c:pt idx="437">
                  <c:v>363.04394530000002</c:v>
                </c:pt>
                <c:pt idx="438">
                  <c:v>361.9551697</c:v>
                </c:pt>
                <c:pt idx="439">
                  <c:v>361.02182010000001</c:v>
                </c:pt>
                <c:pt idx="440">
                  <c:v>359.93273929999998</c:v>
                </c:pt>
                <c:pt idx="441">
                  <c:v>358.99911500000002</c:v>
                </c:pt>
                <c:pt idx="442">
                  <c:v>358.06533810000002</c:v>
                </c:pt>
                <c:pt idx="443">
                  <c:v>356.97579960000002</c:v>
                </c:pt>
                <c:pt idx="444">
                  <c:v>356.04177859999999</c:v>
                </c:pt>
                <c:pt idx="445">
                  <c:v>354.9519348</c:v>
                </c:pt>
                <c:pt idx="446">
                  <c:v>354.01763920000002</c:v>
                </c:pt>
                <c:pt idx="447">
                  <c:v>352.92745969999999</c:v>
                </c:pt>
                <c:pt idx="448">
                  <c:v>351.9929199</c:v>
                </c:pt>
                <c:pt idx="449">
                  <c:v>351.05822749999999</c:v>
                </c:pt>
                <c:pt idx="450">
                  <c:v>349.96762080000002</c:v>
                </c:pt>
                <c:pt idx="451">
                  <c:v>349.03268430000003</c:v>
                </c:pt>
                <c:pt idx="452">
                  <c:v>347.94174190000001</c:v>
                </c:pt>
                <c:pt idx="453">
                  <c:v>347.00656129999999</c:v>
                </c:pt>
                <c:pt idx="454">
                  <c:v>346.07122800000002</c:v>
                </c:pt>
                <c:pt idx="455">
                  <c:v>344.97985840000001</c:v>
                </c:pt>
                <c:pt idx="456">
                  <c:v>344.04428100000001</c:v>
                </c:pt>
                <c:pt idx="457">
                  <c:v>342.95260619999999</c:v>
                </c:pt>
                <c:pt idx="458">
                  <c:v>342.01675419999998</c:v>
                </c:pt>
                <c:pt idx="459">
                  <c:v>340.92480469999998</c:v>
                </c:pt>
                <c:pt idx="460">
                  <c:v>339.98870849999997</c:v>
                </c:pt>
                <c:pt idx="461">
                  <c:v>339.05249020000002</c:v>
                </c:pt>
                <c:pt idx="462">
                  <c:v>337.960083</c:v>
                </c:pt>
                <c:pt idx="463">
                  <c:v>337.02359009999998</c:v>
                </c:pt>
                <c:pt idx="464">
                  <c:v>335.93090819999998</c:v>
                </c:pt>
                <c:pt idx="465">
                  <c:v>334.99417110000002</c:v>
                </c:pt>
                <c:pt idx="466">
                  <c:v>334.0573425</c:v>
                </c:pt>
                <c:pt idx="467">
                  <c:v>332.96420289999998</c:v>
                </c:pt>
                <c:pt idx="468">
                  <c:v>332.02713010000002</c:v>
                </c:pt>
                <c:pt idx="469">
                  <c:v>330.93371580000002</c:v>
                </c:pt>
                <c:pt idx="470">
                  <c:v>329.99636839999999</c:v>
                </c:pt>
                <c:pt idx="471">
                  <c:v>329.05889889999997</c:v>
                </c:pt>
                <c:pt idx="472">
                  <c:v>327.96505739999998</c:v>
                </c:pt>
                <c:pt idx="473">
                  <c:v>327.02737430000002</c:v>
                </c:pt>
                <c:pt idx="474">
                  <c:v>325.93322749999999</c:v>
                </c:pt>
                <c:pt idx="475">
                  <c:v>324.9953003</c:v>
                </c:pt>
                <c:pt idx="476">
                  <c:v>324.05722050000003</c:v>
                </c:pt>
                <c:pt idx="477">
                  <c:v>322.96267699999999</c:v>
                </c:pt>
                <c:pt idx="478">
                  <c:v>322.0243835</c:v>
                </c:pt>
                <c:pt idx="479">
                  <c:v>320.9295654</c:v>
                </c:pt>
                <c:pt idx="480">
                  <c:v>319.9909973</c:v>
                </c:pt>
                <c:pt idx="481">
                  <c:v>319.05236819999999</c:v>
                </c:pt>
                <c:pt idx="482">
                  <c:v>317.95712279999998</c:v>
                </c:pt>
                <c:pt idx="483">
                  <c:v>317.01821899999999</c:v>
                </c:pt>
                <c:pt idx="484">
                  <c:v>315.92269900000002</c:v>
                </c:pt>
                <c:pt idx="485">
                  <c:v>314.98358150000001</c:v>
                </c:pt>
                <c:pt idx="486">
                  <c:v>314.04434199999997</c:v>
                </c:pt>
                <c:pt idx="487">
                  <c:v>312.9484253</c:v>
                </c:pt>
                <c:pt idx="488">
                  <c:v>312.00894169999998</c:v>
                </c:pt>
                <c:pt idx="489">
                  <c:v>311.0693665</c:v>
                </c:pt>
                <c:pt idx="490">
                  <c:v>309.97305299999999</c:v>
                </c:pt>
                <c:pt idx="491">
                  <c:v>309.03323360000002</c:v>
                </c:pt>
                <c:pt idx="492">
                  <c:v>307.9366455</c:v>
                </c:pt>
                <c:pt idx="493">
                  <c:v>306.99658199999999</c:v>
                </c:pt>
                <c:pt idx="494">
                  <c:v>306.05642699999999</c:v>
                </c:pt>
                <c:pt idx="495">
                  <c:v>304.95944209999999</c:v>
                </c:pt>
                <c:pt idx="496">
                  <c:v>304.01904300000001</c:v>
                </c:pt>
                <c:pt idx="497">
                  <c:v>302.92181399999998</c:v>
                </c:pt>
                <c:pt idx="498">
                  <c:v>301.98120119999999</c:v>
                </c:pt>
                <c:pt idx="499">
                  <c:v>301.04046629999999</c:v>
                </c:pt>
                <c:pt idx="500">
                  <c:v>299.94284060000001</c:v>
                </c:pt>
              </c:numCache>
            </c:numRef>
          </c:xVal>
          <c:yVal>
            <c:numRef>
              <c:f>Sheet1!$F$3:$F$503</c:f>
              <c:numCache>
                <c:formatCode>General</c:formatCode>
                <c:ptCount val="501"/>
                <c:pt idx="0">
                  <c:v>1.0665679579999999E-3</c:v>
                </c:pt>
                <c:pt idx="1">
                  <c:v>1.710517798E-3</c:v>
                </c:pt>
                <c:pt idx="2">
                  <c:v>2.4278364140000001E-3</c:v>
                </c:pt>
                <c:pt idx="3">
                  <c:v>2.701535355E-3</c:v>
                </c:pt>
                <c:pt idx="4">
                  <c:v>1.7860458470000001E-3</c:v>
                </c:pt>
                <c:pt idx="5">
                  <c:v>1.9997060299999998E-3</c:v>
                </c:pt>
                <c:pt idx="6">
                  <c:v>1.52071612E-3</c:v>
                </c:pt>
                <c:pt idx="7">
                  <c:v>2.0404844539999999E-3</c:v>
                </c:pt>
                <c:pt idx="8">
                  <c:v>5.3744035540000004E-4</c:v>
                </c:pt>
                <c:pt idx="9">
                  <c:v>1.3026179509999999E-3</c:v>
                </c:pt>
                <c:pt idx="10">
                  <c:v>1.5474209790000001E-3</c:v>
                </c:pt>
                <c:pt idx="11">
                  <c:v>1.3426818190000001E-3</c:v>
                </c:pt>
                <c:pt idx="12">
                  <c:v>2.1812359339999999E-3</c:v>
                </c:pt>
                <c:pt idx="13">
                  <c:v>1.819681725E-3</c:v>
                </c:pt>
                <c:pt idx="14">
                  <c:v>1.870504231E-3</c:v>
                </c:pt>
                <c:pt idx="15">
                  <c:v>1.5970944659999999E-3</c:v>
                </c:pt>
                <c:pt idx="16">
                  <c:v>1.7855520130000001E-3</c:v>
                </c:pt>
                <c:pt idx="17">
                  <c:v>2.9300057790000002E-3</c:v>
                </c:pt>
                <c:pt idx="18">
                  <c:v>1.3002293419999999E-3</c:v>
                </c:pt>
                <c:pt idx="19">
                  <c:v>2.2124825050000001E-3</c:v>
                </c:pt>
                <c:pt idx="20">
                  <c:v>1.4093939679999999E-3</c:v>
                </c:pt>
                <c:pt idx="21">
                  <c:v>1.165914466E-3</c:v>
                </c:pt>
                <c:pt idx="22">
                  <c:v>2.257210203E-3</c:v>
                </c:pt>
                <c:pt idx="23">
                  <c:v>1.8480167489999999E-3</c:v>
                </c:pt>
                <c:pt idx="24">
                  <c:v>2.021499211E-3</c:v>
                </c:pt>
                <c:pt idx="25">
                  <c:v>1.752126846E-3</c:v>
                </c:pt>
                <c:pt idx="26">
                  <c:v>1.7628091149999999E-3</c:v>
                </c:pt>
                <c:pt idx="27">
                  <c:v>1.0991099989999999E-3</c:v>
                </c:pt>
                <c:pt idx="28">
                  <c:v>2.193515655E-3</c:v>
                </c:pt>
                <c:pt idx="29">
                  <c:v>1.694743289E-3</c:v>
                </c:pt>
                <c:pt idx="30">
                  <c:v>1.9855073190000001E-3</c:v>
                </c:pt>
                <c:pt idx="31">
                  <c:v>2.1223388610000001E-3</c:v>
                </c:pt>
                <c:pt idx="32">
                  <c:v>2.004595008E-3</c:v>
                </c:pt>
                <c:pt idx="33">
                  <c:v>1.365376753E-3</c:v>
                </c:pt>
                <c:pt idx="34">
                  <c:v>1.142425346E-3</c:v>
                </c:pt>
                <c:pt idx="35">
                  <c:v>2.4857334790000002E-3</c:v>
                </c:pt>
                <c:pt idx="36">
                  <c:v>2.2274954239999999E-3</c:v>
                </c:pt>
                <c:pt idx="37">
                  <c:v>2.295878949E-3</c:v>
                </c:pt>
                <c:pt idx="38">
                  <c:v>2.4906278119999998E-3</c:v>
                </c:pt>
                <c:pt idx="39">
                  <c:v>2.2800050209999998E-3</c:v>
                </c:pt>
                <c:pt idx="40">
                  <c:v>1.8594553689999999E-3</c:v>
                </c:pt>
                <c:pt idx="41">
                  <c:v>2.2882020569999998E-3</c:v>
                </c:pt>
                <c:pt idx="42">
                  <c:v>1.509909867E-3</c:v>
                </c:pt>
                <c:pt idx="43">
                  <c:v>2.6471514720000002E-3</c:v>
                </c:pt>
                <c:pt idx="44">
                  <c:v>2.0187164189999999E-3</c:v>
                </c:pt>
                <c:pt idx="45">
                  <c:v>1.45133771E-3</c:v>
                </c:pt>
                <c:pt idx="46">
                  <c:v>2.4850824849999998E-3</c:v>
                </c:pt>
                <c:pt idx="47">
                  <c:v>2.164741745E-3</c:v>
                </c:pt>
                <c:pt idx="48">
                  <c:v>1.0552022140000001E-3</c:v>
                </c:pt>
                <c:pt idx="49">
                  <c:v>2.167395316E-3</c:v>
                </c:pt>
                <c:pt idx="50">
                  <c:v>2.1997338630000002E-3</c:v>
                </c:pt>
                <c:pt idx="51">
                  <c:v>2.4151855610000002E-3</c:v>
                </c:pt>
                <c:pt idx="52">
                  <c:v>2.1087084900000001E-3</c:v>
                </c:pt>
                <c:pt idx="53">
                  <c:v>1.9515205639999999E-3</c:v>
                </c:pt>
                <c:pt idx="54">
                  <c:v>1.1126049790000001E-3</c:v>
                </c:pt>
                <c:pt idx="55">
                  <c:v>1.9961171780000001E-3</c:v>
                </c:pt>
                <c:pt idx="56">
                  <c:v>3.0292842999999998E-3</c:v>
                </c:pt>
                <c:pt idx="57">
                  <c:v>1.9884458740000001E-3</c:v>
                </c:pt>
                <c:pt idx="58">
                  <c:v>2.0787178070000001E-3</c:v>
                </c:pt>
                <c:pt idx="59">
                  <c:v>1.8437793479999999E-3</c:v>
                </c:pt>
                <c:pt idx="60">
                  <c:v>1.696406514E-3</c:v>
                </c:pt>
                <c:pt idx="61">
                  <c:v>2.0470644810000002E-3</c:v>
                </c:pt>
                <c:pt idx="62">
                  <c:v>1.7800416099999999E-3</c:v>
                </c:pt>
                <c:pt idx="63">
                  <c:v>2.1519425789999999E-3</c:v>
                </c:pt>
                <c:pt idx="64">
                  <c:v>2.1506678309999999E-3</c:v>
                </c:pt>
                <c:pt idx="65">
                  <c:v>2.075388329E-3</c:v>
                </c:pt>
                <c:pt idx="66">
                  <c:v>1.9653281200000001E-3</c:v>
                </c:pt>
                <c:pt idx="67">
                  <c:v>1.427547424E-3</c:v>
                </c:pt>
                <c:pt idx="68">
                  <c:v>1.692768303E-3</c:v>
                </c:pt>
                <c:pt idx="69">
                  <c:v>2.1851123309999999E-3</c:v>
                </c:pt>
                <c:pt idx="70">
                  <c:v>1.328686252E-3</c:v>
                </c:pt>
                <c:pt idx="71">
                  <c:v>1.676136861E-3</c:v>
                </c:pt>
                <c:pt idx="72">
                  <c:v>1.2727347199999999E-3</c:v>
                </c:pt>
                <c:pt idx="73">
                  <c:v>1.9940887580000002E-3</c:v>
                </c:pt>
                <c:pt idx="74">
                  <c:v>2.0447496790000001E-3</c:v>
                </c:pt>
                <c:pt idx="75">
                  <c:v>1.7761947819999999E-3</c:v>
                </c:pt>
                <c:pt idx="76">
                  <c:v>2.004127018E-3</c:v>
                </c:pt>
                <c:pt idx="77">
                  <c:v>1.2171277780000001E-3</c:v>
                </c:pt>
                <c:pt idx="78">
                  <c:v>1.5941326269999999E-3</c:v>
                </c:pt>
                <c:pt idx="79">
                  <c:v>2.2755290850000002E-3</c:v>
                </c:pt>
                <c:pt idx="80">
                  <c:v>2.0094581409999999E-3</c:v>
                </c:pt>
                <c:pt idx="81">
                  <c:v>2.1692425939999998E-3</c:v>
                </c:pt>
                <c:pt idx="82">
                  <c:v>2.0697703590000002E-3</c:v>
                </c:pt>
                <c:pt idx="83">
                  <c:v>2.3260407620000001E-3</c:v>
                </c:pt>
                <c:pt idx="84">
                  <c:v>1.7957153029999999E-3</c:v>
                </c:pt>
                <c:pt idx="85">
                  <c:v>2.167499391E-3</c:v>
                </c:pt>
                <c:pt idx="86">
                  <c:v>2.4033938529999998E-3</c:v>
                </c:pt>
                <c:pt idx="87">
                  <c:v>2.1645596719999998E-3</c:v>
                </c:pt>
                <c:pt idx="88">
                  <c:v>2.1044944879999999E-3</c:v>
                </c:pt>
                <c:pt idx="89">
                  <c:v>2.1756424099999999E-3</c:v>
                </c:pt>
                <c:pt idx="90">
                  <c:v>1.4241192259999999E-3</c:v>
                </c:pt>
                <c:pt idx="91">
                  <c:v>1.175336423E-3</c:v>
                </c:pt>
                <c:pt idx="92">
                  <c:v>1.891562832E-3</c:v>
                </c:pt>
                <c:pt idx="93">
                  <c:v>2.1220268679999999E-3</c:v>
                </c:pt>
                <c:pt idx="94">
                  <c:v>1.9391695969999999E-3</c:v>
                </c:pt>
                <c:pt idx="95">
                  <c:v>1.904770499E-3</c:v>
                </c:pt>
                <c:pt idx="96">
                  <c:v>1.755739562E-3</c:v>
                </c:pt>
                <c:pt idx="97">
                  <c:v>1.9585152619999999E-3</c:v>
                </c:pt>
                <c:pt idx="98">
                  <c:v>1.7316467130000001E-3</c:v>
                </c:pt>
                <c:pt idx="99">
                  <c:v>2.1615680309999999E-3</c:v>
                </c:pt>
                <c:pt idx="100">
                  <c:v>1.4962207059999999E-3</c:v>
                </c:pt>
                <c:pt idx="101">
                  <c:v>1.913194545E-3</c:v>
                </c:pt>
                <c:pt idx="102">
                  <c:v>1.6564918910000001E-3</c:v>
                </c:pt>
                <c:pt idx="103">
                  <c:v>1.617464353E-3</c:v>
                </c:pt>
                <c:pt idx="104">
                  <c:v>1.946580131E-3</c:v>
                </c:pt>
                <c:pt idx="105">
                  <c:v>1.5240410580000001E-3</c:v>
                </c:pt>
                <c:pt idx="106">
                  <c:v>1.949544414E-3</c:v>
                </c:pt>
                <c:pt idx="107">
                  <c:v>2.027454786E-3</c:v>
                </c:pt>
                <c:pt idx="108">
                  <c:v>1.8309374570000001E-3</c:v>
                </c:pt>
                <c:pt idx="109">
                  <c:v>2.4188037499999998E-3</c:v>
                </c:pt>
                <c:pt idx="110">
                  <c:v>2.1394817160000001E-3</c:v>
                </c:pt>
                <c:pt idx="111">
                  <c:v>2.0380658100000002E-3</c:v>
                </c:pt>
                <c:pt idx="112">
                  <c:v>2.1738212089999999E-3</c:v>
                </c:pt>
                <c:pt idx="113">
                  <c:v>2.208319725E-3</c:v>
                </c:pt>
                <c:pt idx="114">
                  <c:v>1.582882949E-3</c:v>
                </c:pt>
                <c:pt idx="115">
                  <c:v>2.2190131709999999E-3</c:v>
                </c:pt>
                <c:pt idx="116">
                  <c:v>1.8534500850000001E-3</c:v>
                </c:pt>
                <c:pt idx="117">
                  <c:v>1.800264115E-3</c:v>
                </c:pt>
                <c:pt idx="118">
                  <c:v>2.076090779E-3</c:v>
                </c:pt>
                <c:pt idx="119">
                  <c:v>2.8468787199999999E-3</c:v>
                </c:pt>
                <c:pt idx="120">
                  <c:v>2.3248696229999999E-3</c:v>
                </c:pt>
                <c:pt idx="121">
                  <c:v>1.948764315E-3</c:v>
                </c:pt>
                <c:pt idx="122">
                  <c:v>1.7718021989999999E-3</c:v>
                </c:pt>
                <c:pt idx="123">
                  <c:v>2.0906564310000002E-3</c:v>
                </c:pt>
                <c:pt idx="124">
                  <c:v>1.8904969329999999E-3</c:v>
                </c:pt>
                <c:pt idx="125">
                  <c:v>2.5356183760000001E-3</c:v>
                </c:pt>
                <c:pt idx="126">
                  <c:v>2.6113942730000002E-3</c:v>
                </c:pt>
                <c:pt idx="127">
                  <c:v>1.626558369E-3</c:v>
                </c:pt>
                <c:pt idx="128">
                  <c:v>2.3096974469999998E-3</c:v>
                </c:pt>
                <c:pt idx="129">
                  <c:v>2.0543469579999999E-3</c:v>
                </c:pt>
                <c:pt idx="130">
                  <c:v>1.406043768E-3</c:v>
                </c:pt>
                <c:pt idx="131">
                  <c:v>1.883997233E-3</c:v>
                </c:pt>
                <c:pt idx="132">
                  <c:v>1.7827968109999999E-3</c:v>
                </c:pt>
                <c:pt idx="133">
                  <c:v>1.532223891E-3</c:v>
                </c:pt>
                <c:pt idx="134">
                  <c:v>1.9844931079999999E-3</c:v>
                </c:pt>
                <c:pt idx="135">
                  <c:v>1.747526461E-3</c:v>
                </c:pt>
                <c:pt idx="136">
                  <c:v>1.74482353E-3</c:v>
                </c:pt>
                <c:pt idx="137">
                  <c:v>2.2117539769999999E-3</c:v>
                </c:pt>
                <c:pt idx="138">
                  <c:v>2.0719291639999999E-3</c:v>
                </c:pt>
                <c:pt idx="139">
                  <c:v>2.2612954489999999E-3</c:v>
                </c:pt>
                <c:pt idx="140">
                  <c:v>2.0119547840000002E-3</c:v>
                </c:pt>
                <c:pt idx="141">
                  <c:v>1.738741877E-3</c:v>
                </c:pt>
                <c:pt idx="142">
                  <c:v>2.2423784250000002E-3</c:v>
                </c:pt>
                <c:pt idx="143">
                  <c:v>1.7000967640000001E-3</c:v>
                </c:pt>
                <c:pt idx="144">
                  <c:v>1.7805354439999999E-3</c:v>
                </c:pt>
                <c:pt idx="145">
                  <c:v>2.2862763139999999E-3</c:v>
                </c:pt>
                <c:pt idx="146">
                  <c:v>1.66441733E-3</c:v>
                </c:pt>
                <c:pt idx="147">
                  <c:v>2.166224644E-3</c:v>
                </c:pt>
                <c:pt idx="148">
                  <c:v>2.1509539800000001E-3</c:v>
                </c:pt>
                <c:pt idx="149">
                  <c:v>2.0631637890000001E-3</c:v>
                </c:pt>
                <c:pt idx="150">
                  <c:v>1.871830085E-3</c:v>
                </c:pt>
                <c:pt idx="151">
                  <c:v>2.2980908400000001E-3</c:v>
                </c:pt>
                <c:pt idx="152">
                  <c:v>1.6990312139999999E-3</c:v>
                </c:pt>
                <c:pt idx="153">
                  <c:v>2.358104801E-3</c:v>
                </c:pt>
                <c:pt idx="154">
                  <c:v>1.8975686979999999E-3</c:v>
                </c:pt>
                <c:pt idx="155">
                  <c:v>1.7472406619999999E-3</c:v>
                </c:pt>
                <c:pt idx="156">
                  <c:v>1.799276331E-3</c:v>
                </c:pt>
                <c:pt idx="157">
                  <c:v>1.786435838E-3</c:v>
                </c:pt>
                <c:pt idx="158">
                  <c:v>1.7300354080000001E-3</c:v>
                </c:pt>
                <c:pt idx="159">
                  <c:v>2.4379366080000001E-3</c:v>
                </c:pt>
                <c:pt idx="160">
                  <c:v>2.6240509469999999E-3</c:v>
                </c:pt>
                <c:pt idx="161">
                  <c:v>2.1273854650000002E-3</c:v>
                </c:pt>
                <c:pt idx="162">
                  <c:v>2.196924062E-3</c:v>
                </c:pt>
                <c:pt idx="163">
                  <c:v>1.9534188319999999E-3</c:v>
                </c:pt>
                <c:pt idx="164">
                  <c:v>1.7633029489999999E-3</c:v>
                </c:pt>
                <c:pt idx="165">
                  <c:v>1.828416018E-3</c:v>
                </c:pt>
                <c:pt idx="166">
                  <c:v>2.0072737240000001E-3</c:v>
                </c:pt>
                <c:pt idx="167">
                  <c:v>2.225569915E-3</c:v>
                </c:pt>
                <c:pt idx="168">
                  <c:v>2.1925792100000001E-3</c:v>
                </c:pt>
                <c:pt idx="169">
                  <c:v>1.890886924E-3</c:v>
                </c:pt>
                <c:pt idx="170">
                  <c:v>2.1205961240000001E-3</c:v>
                </c:pt>
                <c:pt idx="171">
                  <c:v>2.212404506E-3</c:v>
                </c:pt>
                <c:pt idx="172">
                  <c:v>1.815496595E-3</c:v>
                </c:pt>
                <c:pt idx="173">
                  <c:v>1.843753387E-3</c:v>
                </c:pt>
                <c:pt idx="174">
                  <c:v>1.830703579E-3</c:v>
                </c:pt>
                <c:pt idx="175">
                  <c:v>2.4002443530000001E-3</c:v>
                </c:pt>
                <c:pt idx="176">
                  <c:v>2.1022316070000002E-3</c:v>
                </c:pt>
                <c:pt idx="177">
                  <c:v>2.352118492E-3</c:v>
                </c:pt>
                <c:pt idx="178">
                  <c:v>1.6197508670000001E-3</c:v>
                </c:pt>
                <c:pt idx="179">
                  <c:v>1.889404957E-3</c:v>
                </c:pt>
                <c:pt idx="180">
                  <c:v>1.8578434830000001E-3</c:v>
                </c:pt>
                <c:pt idx="181">
                  <c:v>1.52744411E-3</c:v>
                </c:pt>
                <c:pt idx="182">
                  <c:v>2.262622584E-3</c:v>
                </c:pt>
                <c:pt idx="183">
                  <c:v>1.640849281E-3</c:v>
                </c:pt>
                <c:pt idx="184">
                  <c:v>1.881371369E-3</c:v>
                </c:pt>
                <c:pt idx="185">
                  <c:v>2.232022583E-3</c:v>
                </c:pt>
                <c:pt idx="186">
                  <c:v>1.776064862E-3</c:v>
                </c:pt>
                <c:pt idx="187">
                  <c:v>1.7040468519999999E-3</c:v>
                </c:pt>
                <c:pt idx="188">
                  <c:v>2.4088341740000001E-3</c:v>
                </c:pt>
                <c:pt idx="189">
                  <c:v>2.2739158009999999E-3</c:v>
                </c:pt>
                <c:pt idx="190">
                  <c:v>1.831925358E-3</c:v>
                </c:pt>
                <c:pt idx="191">
                  <c:v>1.773855533E-3</c:v>
                </c:pt>
                <c:pt idx="192">
                  <c:v>2.1093066320000001E-3</c:v>
                </c:pt>
                <c:pt idx="193">
                  <c:v>2.2990796719999998E-3</c:v>
                </c:pt>
                <c:pt idx="194">
                  <c:v>2.0858966750000002E-3</c:v>
                </c:pt>
                <c:pt idx="195">
                  <c:v>1.9597634670000001E-3</c:v>
                </c:pt>
                <c:pt idx="196">
                  <c:v>1.781133353E-3</c:v>
                </c:pt>
                <c:pt idx="197">
                  <c:v>2.035308862E-3</c:v>
                </c:pt>
                <c:pt idx="198">
                  <c:v>2.0166097669999999E-3</c:v>
                </c:pt>
                <c:pt idx="199">
                  <c:v>1.8989465899999999E-3</c:v>
                </c:pt>
                <c:pt idx="200">
                  <c:v>2.2112077570000002E-3</c:v>
                </c:pt>
                <c:pt idx="201">
                  <c:v>2.0012662280000002E-3</c:v>
                </c:pt>
                <c:pt idx="202">
                  <c:v>2.1513700489999999E-3</c:v>
                </c:pt>
                <c:pt idx="203">
                  <c:v>2.4074024990000001E-3</c:v>
                </c:pt>
                <c:pt idx="204">
                  <c:v>2.3619306739999998E-3</c:v>
                </c:pt>
                <c:pt idx="205">
                  <c:v>2.2104531530000001E-3</c:v>
                </c:pt>
                <c:pt idx="206">
                  <c:v>2.1169802639999999E-3</c:v>
                </c:pt>
                <c:pt idx="207">
                  <c:v>2.039990388E-3</c:v>
                </c:pt>
                <c:pt idx="208">
                  <c:v>2.1747839640000001E-3</c:v>
                </c:pt>
                <c:pt idx="209">
                  <c:v>1.9243228020000001E-3</c:v>
                </c:pt>
                <c:pt idx="210">
                  <c:v>2.0775732120000001E-3</c:v>
                </c:pt>
                <c:pt idx="211">
                  <c:v>2.2043648639999999E-3</c:v>
                </c:pt>
                <c:pt idx="212">
                  <c:v>1.9571892919999999E-3</c:v>
                </c:pt>
                <c:pt idx="213">
                  <c:v>2.1933857350000001E-3</c:v>
                </c:pt>
                <c:pt idx="214">
                  <c:v>2.5169500149999999E-3</c:v>
                </c:pt>
                <c:pt idx="215">
                  <c:v>2.356464975E-3</c:v>
                </c:pt>
                <c:pt idx="216">
                  <c:v>2.518876689E-3</c:v>
                </c:pt>
                <c:pt idx="217">
                  <c:v>1.8708421850000001E-3</c:v>
                </c:pt>
                <c:pt idx="218">
                  <c:v>2.1294665060000001E-3</c:v>
                </c:pt>
                <c:pt idx="219">
                  <c:v>2.2956447210000001E-3</c:v>
                </c:pt>
                <c:pt idx="220">
                  <c:v>1.9256748489999999E-3</c:v>
                </c:pt>
                <c:pt idx="221">
                  <c:v>1.825998421E-3</c:v>
                </c:pt>
                <c:pt idx="222">
                  <c:v>2.27836566E-3</c:v>
                </c:pt>
                <c:pt idx="223">
                  <c:v>2.3431654549999998E-3</c:v>
                </c:pt>
                <c:pt idx="224">
                  <c:v>2.0135671369999998E-3</c:v>
                </c:pt>
                <c:pt idx="225">
                  <c:v>2.0486770659999998E-3</c:v>
                </c:pt>
                <c:pt idx="226">
                  <c:v>2.3592498619999999E-3</c:v>
                </c:pt>
                <c:pt idx="227">
                  <c:v>2.1667969410000001E-3</c:v>
                </c:pt>
                <c:pt idx="228">
                  <c:v>1.865226659E-3</c:v>
                </c:pt>
                <c:pt idx="229">
                  <c:v>2.2465416699999998E-3</c:v>
                </c:pt>
                <c:pt idx="230">
                  <c:v>2.4922420269999999E-3</c:v>
                </c:pt>
                <c:pt idx="231">
                  <c:v>2.24334118E-3</c:v>
                </c:pt>
                <c:pt idx="232">
                  <c:v>2.0905525890000001E-3</c:v>
                </c:pt>
                <c:pt idx="233">
                  <c:v>2.2935888259999998E-3</c:v>
                </c:pt>
                <c:pt idx="234">
                  <c:v>2.2785477339999998E-3</c:v>
                </c:pt>
                <c:pt idx="235">
                  <c:v>2.2541917859999999E-3</c:v>
                </c:pt>
                <c:pt idx="236">
                  <c:v>2.5215062779999999E-3</c:v>
                </c:pt>
                <c:pt idx="237">
                  <c:v>2.0187164189999999E-3</c:v>
                </c:pt>
                <c:pt idx="238">
                  <c:v>1.5927556670000001E-3</c:v>
                </c:pt>
                <c:pt idx="239">
                  <c:v>1.929341001E-3</c:v>
                </c:pt>
                <c:pt idx="240">
                  <c:v>2.4409561879999999E-3</c:v>
                </c:pt>
                <c:pt idx="241">
                  <c:v>2.065868815E-3</c:v>
                </c:pt>
                <c:pt idx="242">
                  <c:v>1.6713815280000001E-3</c:v>
                </c:pt>
                <c:pt idx="243">
                  <c:v>1.9864174539999998E-3</c:v>
                </c:pt>
                <c:pt idx="244">
                  <c:v>1.97396148E-3</c:v>
                </c:pt>
                <c:pt idx="245">
                  <c:v>2.7265937529999998E-3</c:v>
                </c:pt>
                <c:pt idx="246">
                  <c:v>2.0445676049999999E-3</c:v>
                </c:pt>
                <c:pt idx="247">
                  <c:v>2.1044164899999998E-3</c:v>
                </c:pt>
                <c:pt idx="248">
                  <c:v>2.2802392490000002E-3</c:v>
                </c:pt>
                <c:pt idx="249">
                  <c:v>2.3316100710000002E-3</c:v>
                </c:pt>
                <c:pt idx="250">
                  <c:v>1.9690466579999999E-3</c:v>
                </c:pt>
                <c:pt idx="251">
                  <c:v>2.396834549E-3</c:v>
                </c:pt>
                <c:pt idx="252">
                  <c:v>2.3398601920000001E-3</c:v>
                </c:pt>
                <c:pt idx="253">
                  <c:v>2.296789549E-3</c:v>
                </c:pt>
                <c:pt idx="254">
                  <c:v>2.1356316279999999E-3</c:v>
                </c:pt>
                <c:pt idx="255">
                  <c:v>1.8432334759999999E-3</c:v>
                </c:pt>
                <c:pt idx="256">
                  <c:v>2.3753349669999998E-3</c:v>
                </c:pt>
                <c:pt idx="257">
                  <c:v>1.9862614569999999E-3</c:v>
                </c:pt>
                <c:pt idx="258">
                  <c:v>1.6805545889999999E-3</c:v>
                </c:pt>
                <c:pt idx="259">
                  <c:v>2.01374921E-3</c:v>
                </c:pt>
                <c:pt idx="260">
                  <c:v>2.2021015169999998E-3</c:v>
                </c:pt>
                <c:pt idx="261">
                  <c:v>2.3456639610000001E-3</c:v>
                </c:pt>
                <c:pt idx="262">
                  <c:v>1.8625489900000001E-3</c:v>
                </c:pt>
                <c:pt idx="263">
                  <c:v>2.2956966419999999E-3</c:v>
                </c:pt>
                <c:pt idx="264">
                  <c:v>2.536399523E-3</c:v>
                </c:pt>
                <c:pt idx="265">
                  <c:v>1.9670184699999999E-3</c:v>
                </c:pt>
                <c:pt idx="266">
                  <c:v>1.783264684E-3</c:v>
                </c:pt>
                <c:pt idx="267">
                  <c:v>1.858597388E-3</c:v>
                </c:pt>
                <c:pt idx="268">
                  <c:v>1.8482507439999999E-3</c:v>
                </c:pt>
                <c:pt idx="269">
                  <c:v>2.4871653880000001E-3</c:v>
                </c:pt>
                <c:pt idx="270">
                  <c:v>2.209438477E-3</c:v>
                </c:pt>
                <c:pt idx="271">
                  <c:v>2.2541135549999998E-3</c:v>
                </c:pt>
                <c:pt idx="272">
                  <c:v>1.8308075380000001E-3</c:v>
                </c:pt>
                <c:pt idx="273">
                  <c:v>2.1492890079999999E-3</c:v>
                </c:pt>
                <c:pt idx="274">
                  <c:v>2.14697374E-3</c:v>
                </c:pt>
                <c:pt idx="275">
                  <c:v>2.1229111590000001E-3</c:v>
                </c:pt>
                <c:pt idx="276">
                  <c:v>1.7584685699999999E-3</c:v>
                </c:pt>
                <c:pt idx="277">
                  <c:v>2.319950843E-3</c:v>
                </c:pt>
                <c:pt idx="278">
                  <c:v>2.6277229190000001E-3</c:v>
                </c:pt>
                <c:pt idx="279">
                  <c:v>2.662465908E-3</c:v>
                </c:pt>
                <c:pt idx="280">
                  <c:v>2.4143785699999999E-3</c:v>
                </c:pt>
                <c:pt idx="281">
                  <c:v>2.7804924179999999E-3</c:v>
                </c:pt>
                <c:pt idx="282">
                  <c:v>2.8037838639999998E-3</c:v>
                </c:pt>
                <c:pt idx="283">
                  <c:v>2.302150475E-3</c:v>
                </c:pt>
                <c:pt idx="284">
                  <c:v>2.7079170100000002E-3</c:v>
                </c:pt>
                <c:pt idx="285">
                  <c:v>2.798859729E-3</c:v>
                </c:pt>
                <c:pt idx="286">
                  <c:v>3.264082596E-3</c:v>
                </c:pt>
                <c:pt idx="287">
                  <c:v>2.7335227929999998E-3</c:v>
                </c:pt>
                <c:pt idx="288">
                  <c:v>2.8050343969999998E-3</c:v>
                </c:pt>
                <c:pt idx="289">
                  <c:v>3.1023307240000001E-3</c:v>
                </c:pt>
                <c:pt idx="290">
                  <c:v>3.307953477E-3</c:v>
                </c:pt>
                <c:pt idx="291">
                  <c:v>3.773121862E-3</c:v>
                </c:pt>
                <c:pt idx="292">
                  <c:v>3.681766102E-3</c:v>
                </c:pt>
                <c:pt idx="293">
                  <c:v>4.146107007E-3</c:v>
                </c:pt>
                <c:pt idx="294">
                  <c:v>4.4771451500000004E-3</c:v>
                </c:pt>
                <c:pt idx="295">
                  <c:v>4.6755438670000003E-3</c:v>
                </c:pt>
                <c:pt idx="296">
                  <c:v>5.0109140570000002E-3</c:v>
                </c:pt>
                <c:pt idx="297">
                  <c:v>5.6448248219999999E-3</c:v>
                </c:pt>
                <c:pt idx="298">
                  <c:v>6.0300519689999998E-3</c:v>
                </c:pt>
                <c:pt idx="299">
                  <c:v>6.402143743E-3</c:v>
                </c:pt>
                <c:pt idx="300">
                  <c:v>7.3645217340000003E-3</c:v>
                </c:pt>
                <c:pt idx="301">
                  <c:v>7.5833420270000002E-3</c:v>
                </c:pt>
                <c:pt idx="302">
                  <c:v>8.7584108109999993E-3</c:v>
                </c:pt>
                <c:pt idx="303">
                  <c:v>9.1850897300000001E-3</c:v>
                </c:pt>
                <c:pt idx="304">
                  <c:v>1.0205389E-2</c:v>
                </c:pt>
                <c:pt idx="305">
                  <c:v>1.128544658E-2</c:v>
                </c:pt>
                <c:pt idx="306">
                  <c:v>1.2554939839999999E-2</c:v>
                </c:pt>
                <c:pt idx="307">
                  <c:v>1.383705344E-2</c:v>
                </c:pt>
                <c:pt idx="308">
                  <c:v>1.5557285400000001E-2</c:v>
                </c:pt>
                <c:pt idx="309">
                  <c:v>1.6421724110000001E-2</c:v>
                </c:pt>
                <c:pt idx="310">
                  <c:v>1.7836567009999998E-2</c:v>
                </c:pt>
                <c:pt idx="311">
                  <c:v>1.9786780699999999E-2</c:v>
                </c:pt>
                <c:pt idx="312">
                  <c:v>2.1179975940000002E-2</c:v>
                </c:pt>
                <c:pt idx="313">
                  <c:v>2.2751953450000001E-2</c:v>
                </c:pt>
                <c:pt idx="314">
                  <c:v>2.490448579E-2</c:v>
                </c:pt>
                <c:pt idx="315">
                  <c:v>2.7405919510000001E-2</c:v>
                </c:pt>
                <c:pt idx="316">
                  <c:v>2.89853625E-2</c:v>
                </c:pt>
                <c:pt idx="317">
                  <c:v>3.0622899530000001E-2</c:v>
                </c:pt>
                <c:pt idx="318">
                  <c:v>3.2579950990000002E-2</c:v>
                </c:pt>
                <c:pt idx="319">
                  <c:v>3.4975200890000002E-2</c:v>
                </c:pt>
                <c:pt idx="320">
                  <c:v>3.7398856129999998E-2</c:v>
                </c:pt>
                <c:pt idx="321">
                  <c:v>3.9460849020000001E-2</c:v>
                </c:pt>
                <c:pt idx="322">
                  <c:v>4.1654374449999997E-2</c:v>
                </c:pt>
                <c:pt idx="323">
                  <c:v>4.3105717750000001E-2</c:v>
                </c:pt>
                <c:pt idx="324">
                  <c:v>4.5201655479999998E-2</c:v>
                </c:pt>
                <c:pt idx="325">
                  <c:v>4.7489993270000003E-2</c:v>
                </c:pt>
                <c:pt idx="326">
                  <c:v>4.9340710039999999E-2</c:v>
                </c:pt>
                <c:pt idx="327">
                  <c:v>5.1463678479999997E-2</c:v>
                </c:pt>
                <c:pt idx="328">
                  <c:v>5.3085252639999997E-2</c:v>
                </c:pt>
                <c:pt idx="329">
                  <c:v>5.5194847290000001E-2</c:v>
                </c:pt>
                <c:pt idx="330">
                  <c:v>5.6903027000000002E-2</c:v>
                </c:pt>
                <c:pt idx="331">
                  <c:v>5.8893416079999997E-2</c:v>
                </c:pt>
                <c:pt idx="332">
                  <c:v>6.0275699939999997E-2</c:v>
                </c:pt>
                <c:pt idx="333">
                  <c:v>6.2084823849999998E-2</c:v>
                </c:pt>
                <c:pt idx="334">
                  <c:v>6.4243622119999996E-2</c:v>
                </c:pt>
                <c:pt idx="335">
                  <c:v>6.5558075899999999E-2</c:v>
                </c:pt>
                <c:pt idx="336">
                  <c:v>6.7551784219999994E-2</c:v>
                </c:pt>
                <c:pt idx="337">
                  <c:v>6.9665879010000001E-2</c:v>
                </c:pt>
                <c:pt idx="338">
                  <c:v>7.1476571259999996E-2</c:v>
                </c:pt>
                <c:pt idx="339">
                  <c:v>7.3228754100000001E-2</c:v>
                </c:pt>
                <c:pt idx="340">
                  <c:v>7.4544571340000004E-2</c:v>
                </c:pt>
                <c:pt idx="341">
                  <c:v>7.6772227880000002E-2</c:v>
                </c:pt>
                <c:pt idx="342">
                  <c:v>7.8992806380000002E-2</c:v>
                </c:pt>
                <c:pt idx="343">
                  <c:v>8.0810651179999998E-2</c:v>
                </c:pt>
                <c:pt idx="344">
                  <c:v>8.2753166559999994E-2</c:v>
                </c:pt>
                <c:pt idx="345">
                  <c:v>8.4189228709999994E-2</c:v>
                </c:pt>
                <c:pt idx="346">
                  <c:v>8.6488775909999996E-2</c:v>
                </c:pt>
                <c:pt idx="347">
                  <c:v>8.8488169010000006E-2</c:v>
                </c:pt>
                <c:pt idx="348">
                  <c:v>9.0029969809999999E-2</c:v>
                </c:pt>
                <c:pt idx="349">
                  <c:v>9.1935656960000001E-2</c:v>
                </c:pt>
                <c:pt idx="350">
                  <c:v>9.3307040630000004E-2</c:v>
                </c:pt>
                <c:pt idx="351">
                  <c:v>9.5248013729999997E-2</c:v>
                </c:pt>
                <c:pt idx="352">
                  <c:v>9.6468098459999999E-2</c:v>
                </c:pt>
                <c:pt idx="353">
                  <c:v>9.760440141E-2</c:v>
                </c:pt>
                <c:pt idx="354">
                  <c:v>9.8828248679999994E-2</c:v>
                </c:pt>
                <c:pt idx="355">
                  <c:v>9.9857494239999997E-2</c:v>
                </c:pt>
                <c:pt idx="356">
                  <c:v>0.10112319140000001</c:v>
                </c:pt>
                <c:pt idx="357">
                  <c:v>0.1019323021</c:v>
                </c:pt>
                <c:pt idx="358">
                  <c:v>0.1025219113</c:v>
                </c:pt>
                <c:pt idx="359">
                  <c:v>0.1033852696</c:v>
                </c:pt>
                <c:pt idx="360">
                  <c:v>0.10434341430000001</c:v>
                </c:pt>
                <c:pt idx="361">
                  <c:v>0.1051291078</c:v>
                </c:pt>
                <c:pt idx="362">
                  <c:v>0.1052782163</c:v>
                </c:pt>
                <c:pt idx="363">
                  <c:v>0.1063885242</c:v>
                </c:pt>
                <c:pt idx="364">
                  <c:v>0.1064629108</c:v>
                </c:pt>
                <c:pt idx="365">
                  <c:v>0.1073068008</c:v>
                </c:pt>
                <c:pt idx="366">
                  <c:v>0.1076817885</c:v>
                </c:pt>
                <c:pt idx="367">
                  <c:v>0.1079706624</c:v>
                </c:pt>
                <c:pt idx="368">
                  <c:v>0.10820868610000001</c:v>
                </c:pt>
                <c:pt idx="369">
                  <c:v>0.1086479798</c:v>
                </c:pt>
                <c:pt idx="370">
                  <c:v>0.10869611799999999</c:v>
                </c:pt>
                <c:pt idx="371">
                  <c:v>0.1093475968</c:v>
                </c:pt>
                <c:pt idx="372">
                  <c:v>0.1091196686</c:v>
                </c:pt>
                <c:pt idx="373">
                  <c:v>0.1094141975</c:v>
                </c:pt>
                <c:pt idx="374">
                  <c:v>0.1090398729</c:v>
                </c:pt>
                <c:pt idx="375">
                  <c:v>0.1090219021</c:v>
                </c:pt>
                <c:pt idx="376">
                  <c:v>0.1084124073</c:v>
                </c:pt>
                <c:pt idx="377">
                  <c:v>0.1087690368</c:v>
                </c:pt>
                <c:pt idx="378">
                  <c:v>0.10847859830000001</c:v>
                </c:pt>
                <c:pt idx="379">
                  <c:v>0.1076522991</c:v>
                </c:pt>
                <c:pt idx="380">
                  <c:v>0.1083263308</c:v>
                </c:pt>
                <c:pt idx="381">
                  <c:v>0.1075346693</c:v>
                </c:pt>
                <c:pt idx="382">
                  <c:v>0.1068879589</c:v>
                </c:pt>
                <c:pt idx="383">
                  <c:v>0.10692842299999999</c:v>
                </c:pt>
                <c:pt idx="384">
                  <c:v>0.10652476549999999</c:v>
                </c:pt>
                <c:pt idx="385">
                  <c:v>0.1057887599</c:v>
                </c:pt>
                <c:pt idx="386">
                  <c:v>0.1052642986</c:v>
                </c:pt>
                <c:pt idx="387">
                  <c:v>0.10391493139999999</c:v>
                </c:pt>
                <c:pt idx="388">
                  <c:v>0.10357527430000001</c:v>
                </c:pt>
                <c:pt idx="389">
                  <c:v>0.102759555</c:v>
                </c:pt>
                <c:pt idx="390">
                  <c:v>0.10235939920000001</c:v>
                </c:pt>
                <c:pt idx="391">
                  <c:v>0.1019066721</c:v>
                </c:pt>
                <c:pt idx="392">
                  <c:v>0.1012798548</c:v>
                </c:pt>
                <c:pt idx="393">
                  <c:v>0.10019323970000001</c:v>
                </c:pt>
                <c:pt idx="394">
                  <c:v>9.9386021490000004E-2</c:v>
                </c:pt>
                <c:pt idx="395">
                  <c:v>9.8944388329999994E-2</c:v>
                </c:pt>
                <c:pt idx="396">
                  <c:v>9.7743913530000004E-2</c:v>
                </c:pt>
                <c:pt idx="397">
                  <c:v>9.7076743839999993E-2</c:v>
                </c:pt>
                <c:pt idx="398">
                  <c:v>9.6439592539999994E-2</c:v>
                </c:pt>
                <c:pt idx="399">
                  <c:v>9.5588795840000004E-2</c:v>
                </c:pt>
                <c:pt idx="400">
                  <c:v>9.4048090279999996E-2</c:v>
                </c:pt>
                <c:pt idx="401">
                  <c:v>9.2984780670000003E-2</c:v>
                </c:pt>
                <c:pt idx="402">
                  <c:v>9.1380201280000004E-2</c:v>
                </c:pt>
                <c:pt idx="403">
                  <c:v>9.0530641379999999E-2</c:v>
                </c:pt>
                <c:pt idx="404">
                  <c:v>9.0338319540000003E-2</c:v>
                </c:pt>
                <c:pt idx="405">
                  <c:v>8.7985858319999999E-2</c:v>
                </c:pt>
                <c:pt idx="406">
                  <c:v>8.7274789810000003E-2</c:v>
                </c:pt>
                <c:pt idx="407">
                  <c:v>8.6191520090000001E-2</c:v>
                </c:pt>
                <c:pt idx="408">
                  <c:v>8.5002094510000001E-2</c:v>
                </c:pt>
                <c:pt idx="409">
                  <c:v>8.3411343400000004E-2</c:v>
                </c:pt>
                <c:pt idx="410">
                  <c:v>8.2433134320000004E-2</c:v>
                </c:pt>
                <c:pt idx="411">
                  <c:v>8.0687105659999994E-2</c:v>
                </c:pt>
                <c:pt idx="412">
                  <c:v>7.9915806650000004E-2</c:v>
                </c:pt>
                <c:pt idx="413">
                  <c:v>7.8261360530000004E-2</c:v>
                </c:pt>
                <c:pt idx="414">
                  <c:v>7.7807739380000004E-2</c:v>
                </c:pt>
                <c:pt idx="415">
                  <c:v>7.5575388970000004E-2</c:v>
                </c:pt>
                <c:pt idx="416">
                  <c:v>7.4010081589999999E-2</c:v>
                </c:pt>
                <c:pt idx="417">
                  <c:v>7.2555191810000003E-2</c:v>
                </c:pt>
                <c:pt idx="418">
                  <c:v>7.1135804060000002E-2</c:v>
                </c:pt>
                <c:pt idx="419">
                  <c:v>7.0758737619999998E-2</c:v>
                </c:pt>
                <c:pt idx="420">
                  <c:v>6.8370163440000006E-2</c:v>
                </c:pt>
                <c:pt idx="421">
                  <c:v>6.7413114009999997E-2</c:v>
                </c:pt>
                <c:pt idx="422">
                  <c:v>6.6054135560000005E-2</c:v>
                </c:pt>
                <c:pt idx="423">
                  <c:v>6.467343867E-2</c:v>
                </c:pt>
                <c:pt idx="424">
                  <c:v>6.3503891229999998E-2</c:v>
                </c:pt>
                <c:pt idx="425">
                  <c:v>6.1634529379999997E-2</c:v>
                </c:pt>
                <c:pt idx="426">
                  <c:v>6.062257662E-2</c:v>
                </c:pt>
                <c:pt idx="427">
                  <c:v>5.8345500379999998E-2</c:v>
                </c:pt>
                <c:pt idx="428">
                  <c:v>5.7105511429999999E-2</c:v>
                </c:pt>
                <c:pt idx="429">
                  <c:v>5.5278185760000001E-2</c:v>
                </c:pt>
                <c:pt idx="430">
                  <c:v>5.4861441249999997E-2</c:v>
                </c:pt>
                <c:pt idx="431">
                  <c:v>5.3490724410000003E-2</c:v>
                </c:pt>
                <c:pt idx="432">
                  <c:v>5.1499322059999998E-2</c:v>
                </c:pt>
                <c:pt idx="433">
                  <c:v>4.9825519319999997E-2</c:v>
                </c:pt>
                <c:pt idx="434">
                  <c:v>4.9251310530000002E-2</c:v>
                </c:pt>
                <c:pt idx="435">
                  <c:v>4.7222815449999997E-2</c:v>
                </c:pt>
                <c:pt idx="436">
                  <c:v>4.5941993590000001E-2</c:v>
                </c:pt>
                <c:pt idx="437">
                  <c:v>4.5078355819999999E-2</c:v>
                </c:pt>
                <c:pt idx="438">
                  <c:v>4.327566922E-2</c:v>
                </c:pt>
                <c:pt idx="439">
                  <c:v>4.1968837379999999E-2</c:v>
                </c:pt>
                <c:pt idx="440">
                  <c:v>4.0795147419999997E-2</c:v>
                </c:pt>
                <c:pt idx="441">
                  <c:v>3.9420820769999997E-2</c:v>
                </c:pt>
                <c:pt idx="442">
                  <c:v>3.8404207680000003E-2</c:v>
                </c:pt>
                <c:pt idx="443">
                  <c:v>3.7098903209999999E-2</c:v>
                </c:pt>
                <c:pt idx="444">
                  <c:v>3.6260843280000003E-2</c:v>
                </c:pt>
                <c:pt idx="445">
                  <c:v>3.4617453809999997E-2</c:v>
                </c:pt>
                <c:pt idx="446">
                  <c:v>3.4552335740000002E-2</c:v>
                </c:pt>
                <c:pt idx="447">
                  <c:v>3.328618035E-2</c:v>
                </c:pt>
                <c:pt idx="448">
                  <c:v>3.1828265639999999E-2</c:v>
                </c:pt>
                <c:pt idx="449">
                  <c:v>3.116185963E-2</c:v>
                </c:pt>
                <c:pt idx="450">
                  <c:v>3.0528467149999999E-2</c:v>
                </c:pt>
                <c:pt idx="451">
                  <c:v>2.8938597069999999E-2</c:v>
                </c:pt>
                <c:pt idx="452">
                  <c:v>2.852278389E-2</c:v>
                </c:pt>
                <c:pt idx="453">
                  <c:v>2.7167651800000001E-2</c:v>
                </c:pt>
                <c:pt idx="454">
                  <c:v>2.6336804030000001E-2</c:v>
                </c:pt>
                <c:pt idx="455">
                  <c:v>2.5063926350000001E-2</c:v>
                </c:pt>
                <c:pt idx="456">
                  <c:v>2.4833792819999999E-2</c:v>
                </c:pt>
                <c:pt idx="457">
                  <c:v>2.3194413630000001E-2</c:v>
                </c:pt>
                <c:pt idx="458">
                  <c:v>2.3344131189999999E-2</c:v>
                </c:pt>
                <c:pt idx="459">
                  <c:v>2.2101882850000001E-2</c:v>
                </c:pt>
                <c:pt idx="460">
                  <c:v>2.1826952699999999E-2</c:v>
                </c:pt>
                <c:pt idx="461">
                  <c:v>2.155173384E-2</c:v>
                </c:pt>
                <c:pt idx="462">
                  <c:v>2.0007722079999998E-2</c:v>
                </c:pt>
                <c:pt idx="463">
                  <c:v>1.9677745180000001E-2</c:v>
                </c:pt>
                <c:pt idx="464">
                  <c:v>1.9545316699999999E-2</c:v>
                </c:pt>
                <c:pt idx="465">
                  <c:v>1.887858286E-2</c:v>
                </c:pt>
                <c:pt idx="466">
                  <c:v>1.7888382080000001E-2</c:v>
                </c:pt>
                <c:pt idx="467">
                  <c:v>1.695084572E-2</c:v>
                </c:pt>
                <c:pt idx="468">
                  <c:v>1.6238955780000001E-2</c:v>
                </c:pt>
                <c:pt idx="469">
                  <c:v>1.5895368529999999E-2</c:v>
                </c:pt>
                <c:pt idx="470">
                  <c:v>1.5364232469999999E-2</c:v>
                </c:pt>
                <c:pt idx="471">
                  <c:v>1.450874563E-2</c:v>
                </c:pt>
                <c:pt idx="472">
                  <c:v>1.512950286E-2</c:v>
                </c:pt>
                <c:pt idx="473">
                  <c:v>1.4037583019999999E-2</c:v>
                </c:pt>
                <c:pt idx="474">
                  <c:v>1.3609584419999999E-2</c:v>
                </c:pt>
                <c:pt idx="475">
                  <c:v>1.339045726E-2</c:v>
                </c:pt>
                <c:pt idx="476">
                  <c:v>1.284533646E-2</c:v>
                </c:pt>
                <c:pt idx="477">
                  <c:v>1.222075056E-2</c:v>
                </c:pt>
                <c:pt idx="478">
                  <c:v>1.1761610400000001E-2</c:v>
                </c:pt>
                <c:pt idx="479">
                  <c:v>1.195128541E-2</c:v>
                </c:pt>
                <c:pt idx="480">
                  <c:v>1.107771229E-2</c:v>
                </c:pt>
                <c:pt idx="481">
                  <c:v>1.078732684E-2</c:v>
                </c:pt>
                <c:pt idx="482">
                  <c:v>1.021840144E-2</c:v>
                </c:pt>
                <c:pt idx="483">
                  <c:v>1.029818039E-2</c:v>
                </c:pt>
                <c:pt idx="484">
                  <c:v>1.036307495E-2</c:v>
                </c:pt>
                <c:pt idx="485">
                  <c:v>1.050259825E-2</c:v>
                </c:pt>
                <c:pt idx="486">
                  <c:v>9.5531744880000009E-3</c:v>
                </c:pt>
                <c:pt idx="487">
                  <c:v>9.2809163030000003E-3</c:v>
                </c:pt>
                <c:pt idx="488">
                  <c:v>9.4554098319999998E-3</c:v>
                </c:pt>
                <c:pt idx="489">
                  <c:v>9.073927067E-3</c:v>
                </c:pt>
                <c:pt idx="490">
                  <c:v>8.9488662779999995E-3</c:v>
                </c:pt>
                <c:pt idx="491">
                  <c:v>8.7415864689999994E-3</c:v>
                </c:pt>
                <c:pt idx="492">
                  <c:v>8.8152829560000003E-3</c:v>
                </c:pt>
                <c:pt idx="493">
                  <c:v>9.4033479689999994E-3</c:v>
                </c:pt>
                <c:pt idx="494">
                  <c:v>1.0000157169999999E-2</c:v>
                </c:pt>
                <c:pt idx="495">
                  <c:v>1.0140544729999999E-2</c:v>
                </c:pt>
                <c:pt idx="496">
                  <c:v>1.0398230519999999E-2</c:v>
                </c:pt>
                <c:pt idx="497">
                  <c:v>1.0635243730000001E-2</c:v>
                </c:pt>
                <c:pt idx="498">
                  <c:v>1.0862486439999999E-2</c:v>
                </c:pt>
                <c:pt idx="499">
                  <c:v>1.1614555489999999E-2</c:v>
                </c:pt>
                <c:pt idx="500">
                  <c:v>1.2262100349999999E-2</c:v>
                </c:pt>
              </c:numCache>
            </c:numRef>
          </c:yVal>
          <c:smooth val="1"/>
          <c:extLst>
            <c:ext xmlns:c16="http://schemas.microsoft.com/office/drawing/2014/chart" uri="{C3380CC4-5D6E-409C-BE32-E72D297353CC}">
              <c16:uniqueId val="{00000002-AB90-4B4A-8122-D47BDC57B459}"/>
            </c:ext>
          </c:extLst>
        </c:ser>
        <c:dLbls>
          <c:showLegendKey val="0"/>
          <c:showVal val="0"/>
          <c:showCatName val="0"/>
          <c:showSerName val="0"/>
          <c:showPercent val="0"/>
          <c:showBubbleSize val="0"/>
        </c:dLbls>
        <c:axId val="286224768"/>
        <c:axId val="286226688"/>
      </c:scatterChart>
      <c:valAx>
        <c:axId val="286224768"/>
        <c:scaling>
          <c:orientation val="minMax"/>
          <c:max val="800"/>
          <c:min val="300"/>
        </c:scaling>
        <c:delete val="0"/>
        <c:axPos val="b"/>
        <c:title>
          <c:tx>
            <c:rich>
              <a:bodyPr/>
              <a:lstStyle/>
              <a:p>
                <a:pPr>
                  <a:defRPr/>
                </a:pPr>
                <a:r>
                  <a:rPr lang="en-US"/>
                  <a:t>Wavelength (nm)</a:t>
                </a:r>
              </a:p>
            </c:rich>
          </c:tx>
          <c:overlay val="0"/>
        </c:title>
        <c:numFmt formatCode="General" sourceLinked="1"/>
        <c:majorTickMark val="out"/>
        <c:minorTickMark val="none"/>
        <c:tickLblPos val="nextTo"/>
        <c:crossAx val="286226688"/>
        <c:crosses val="autoZero"/>
        <c:crossBetween val="midCat"/>
      </c:valAx>
      <c:valAx>
        <c:axId val="286226688"/>
        <c:scaling>
          <c:orientation val="minMax"/>
          <c:max val="0.11000000000000001"/>
          <c:min val="0"/>
        </c:scaling>
        <c:delete val="0"/>
        <c:axPos val="l"/>
        <c:title>
          <c:tx>
            <c:rich>
              <a:bodyPr rot="-5400000" vert="horz"/>
              <a:lstStyle/>
              <a:p>
                <a:pPr>
                  <a:defRPr/>
                </a:pPr>
                <a:r>
                  <a:rPr lang="en-US"/>
                  <a:t>Absorbance</a:t>
                </a:r>
              </a:p>
            </c:rich>
          </c:tx>
          <c:overlay val="0"/>
        </c:title>
        <c:numFmt formatCode="General" sourceLinked="1"/>
        <c:majorTickMark val="out"/>
        <c:minorTickMark val="none"/>
        <c:tickLblPos val="nextTo"/>
        <c:crossAx val="28622476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CBC31-2D9C-407E-823E-738AFA783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28</Pages>
  <Words>4084</Words>
  <Characters>23283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Haislip</dc:creator>
  <cp:lastModifiedBy>Rachel Haislip</cp:lastModifiedBy>
  <cp:revision>3</cp:revision>
  <cp:lastPrinted>2018-03-06T13:47:00Z</cp:lastPrinted>
  <dcterms:created xsi:type="dcterms:W3CDTF">2018-04-26T01:24:00Z</dcterms:created>
  <dcterms:modified xsi:type="dcterms:W3CDTF">2021-02-17T14:32:00Z</dcterms:modified>
</cp:coreProperties>
</file>